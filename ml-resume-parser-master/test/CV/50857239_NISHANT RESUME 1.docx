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09E" w:rsidRDefault="0054409E">
      <w:pPr>
        <w:spacing w:before="4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NISHANT KUMAR SHRIVASTAVA</w:t>
      </w:r>
    </w:p>
    <w:p w:rsidR="0054409E" w:rsidRDefault="0054409E">
      <w:pPr>
        <w:spacing w:before="4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Mobile    :</w:t>
      </w:r>
      <w:r>
        <w:rPr>
          <w:rFonts w:ascii="Verdana" w:hAnsi="Verdana" w:cs="Verdana"/>
          <w:sz w:val="20"/>
          <w:szCs w:val="20"/>
        </w:rPr>
        <w:t>+</w:t>
      </w:r>
      <w:ins w:id="0" w:author="Unknown" w:date="2008-03-12T11:20:00Z">
        <w:r>
          <w:rPr>
            <w:rFonts w:ascii="Verdana" w:hAnsi="Verdana" w:cs="Verdana"/>
            <w:sz w:val="20"/>
            <w:szCs w:val="20"/>
          </w:rPr>
          <w:t xml:space="preserve">91- </w:t>
        </w:r>
      </w:ins>
      <w:r w:rsidR="004656AE">
        <w:rPr>
          <w:rFonts w:ascii="Verdana" w:hAnsi="Verdana" w:cs="Verdana"/>
          <w:sz w:val="20"/>
          <w:szCs w:val="20"/>
        </w:rPr>
        <w:t>9713363202</w:t>
      </w:r>
    </w:p>
    <w:p w:rsidR="0054409E" w:rsidRDefault="0054409E">
      <w:pPr>
        <w:pBdr>
          <w:bottom w:val="thickThinSmallGap" w:sz="24" w:space="1" w:color="000000"/>
        </w:pBdr>
        <w:spacing w:before="4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Email      :</w:t>
      </w:r>
      <w:r w:rsidR="003351B0">
        <w:rPr>
          <w:rFonts w:ascii="Verdana" w:hAnsi="Verdana" w:cs="Verdana"/>
          <w:sz w:val="20"/>
          <w:szCs w:val="20"/>
        </w:rPr>
        <w:t xml:space="preserve"> nishantkumar1191</w:t>
      </w:r>
      <w:r>
        <w:rPr>
          <w:rFonts w:ascii="Verdana" w:hAnsi="Verdana" w:cs="Verdana"/>
          <w:sz w:val="20"/>
          <w:szCs w:val="20"/>
        </w:rPr>
        <w:t>@gmail.com</w:t>
      </w:r>
    </w:p>
    <w:p w:rsidR="0054409E" w:rsidRDefault="0054409E">
      <w:pPr>
        <w:pBdr>
          <w:bottom w:val="thickThinSmallGap" w:sz="24" w:space="1" w:color="000000"/>
        </w:pBdr>
        <w:spacing w:before="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Address :</w:t>
      </w:r>
      <w:r>
        <w:rPr>
          <w:rFonts w:ascii="Verdana" w:hAnsi="Verdana" w:cs="Verdana"/>
          <w:sz w:val="20"/>
          <w:szCs w:val="20"/>
        </w:rPr>
        <w:t>Lig-258 kotra sultanabad Bhopal (M.P)</w:t>
      </w:r>
    </w:p>
    <w:p w:rsidR="0054409E" w:rsidRDefault="0054409E">
      <w:pPr>
        <w:pBdr>
          <w:bottom w:val="thickThinSmallGap" w:sz="24" w:space="1" w:color="000000"/>
        </w:pBdr>
        <w:spacing w:before="4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z w:val="20"/>
          <w:szCs w:val="20"/>
        </w:rPr>
        <w:t xml:space="preserve"> </w:t>
      </w:r>
    </w:p>
    <w:p w:rsidR="0054409E" w:rsidRDefault="0054409E">
      <w:pPr>
        <w:jc w:val="center"/>
        <w:rPr>
          <w:rFonts w:ascii="Verdana" w:hAnsi="Verdana" w:cs="Verdana"/>
          <w:b/>
          <w:bCs/>
          <w:sz w:val="20"/>
          <w:szCs w:val="20"/>
        </w:rPr>
      </w:pPr>
    </w:p>
    <w:p w:rsidR="0054409E" w:rsidRDefault="0054409E">
      <w:pPr>
        <w:jc w:val="center"/>
        <w:rPr>
          <w:rFonts w:ascii="Verdana" w:hAnsi="Verdana" w:cs="Verdana"/>
          <w:b/>
          <w:bCs/>
          <w:sz w:val="20"/>
          <w:szCs w:val="20"/>
        </w:rPr>
      </w:pPr>
    </w:p>
    <w:p w:rsidR="0054409E" w:rsidRDefault="0054409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7F7F7F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To </w:t>
      </w:r>
      <w:r>
        <w:rPr>
          <w:rFonts w:ascii="Cambria" w:hAnsi="Cambria"/>
        </w:rPr>
        <w:t>My Objective is to work in an organization where I can utilize my skills that would be beneficial for my organization and for me as well</w:t>
      </w:r>
    </w:p>
    <w:p w:rsidR="0054409E" w:rsidRDefault="0054409E">
      <w:pPr>
        <w:spacing w:before="40"/>
        <w:jc w:val="both"/>
        <w:rPr>
          <w:rFonts w:ascii="Verdana" w:hAnsi="Verdana" w:cs="Verdana"/>
          <w:sz w:val="20"/>
          <w:szCs w:val="20"/>
        </w:rPr>
      </w:pPr>
    </w:p>
    <w:p w:rsidR="0054409E" w:rsidRDefault="0054409E">
      <w:pPr>
        <w:spacing w:before="40"/>
        <w:jc w:val="both"/>
        <w:rPr>
          <w:rFonts w:ascii="Verdana" w:hAnsi="Verdana" w:cs="Verdana"/>
          <w:sz w:val="20"/>
          <w:szCs w:val="20"/>
        </w:rPr>
      </w:pPr>
    </w:p>
    <w:p w:rsidR="0054409E" w:rsidRDefault="0054409E">
      <w:pPr>
        <w:pBdr>
          <w:top w:val="single" w:sz="4" w:space="6" w:color="000000"/>
        </w:pBdr>
        <w:shd w:val="clear" w:color="auto" w:fill="E6E6E6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  <w:u w:val="single"/>
        </w:rPr>
        <w:t>EDUCATION QUALIFICATION</w:t>
      </w:r>
    </w:p>
    <w:p w:rsidR="0054409E" w:rsidRDefault="0054409E">
      <w:pPr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                      </w:t>
      </w:r>
    </w:p>
    <w:p w:rsidR="0054409E" w:rsidRDefault="0054409E">
      <w:pPr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                     B.E. (Electronics &amp; Communication Engineering) </w:t>
      </w:r>
    </w:p>
    <w:p w:rsidR="0054409E" w:rsidRDefault="0054409E">
      <w:pPr>
        <w:ind w:left="720"/>
        <w:rPr>
          <w:rFonts w:ascii="Verdana" w:hAnsi="Verdana" w:cs="Verdana"/>
          <w:sz w:val="20"/>
          <w:szCs w:val="20"/>
        </w:rPr>
      </w:pPr>
      <w:r w:rsidRPr="00AB0CE8">
        <w:rPr>
          <w:rFonts w:ascii="Verdana" w:hAnsi="Verdana" w:cs="Verdana"/>
          <w:bCs/>
          <w:sz w:val="20"/>
          <w:szCs w:val="20"/>
        </w:rPr>
        <w:t>Radharaman institute of research &amp; technology</w:t>
      </w:r>
      <w:r>
        <w:rPr>
          <w:rFonts w:ascii="Verdana" w:hAnsi="Verdana" w:cs="Verdana"/>
          <w:b/>
          <w:bCs/>
          <w:sz w:val="20"/>
          <w:szCs w:val="20"/>
        </w:rPr>
        <w:t xml:space="preserve">  </w:t>
      </w:r>
      <w:r>
        <w:rPr>
          <w:rFonts w:ascii="Verdana" w:hAnsi="Verdana" w:cs="Verdana"/>
          <w:sz w:val="20"/>
          <w:szCs w:val="20"/>
        </w:rPr>
        <w:t xml:space="preserve">[RGTU], BHOPAL, with </w:t>
      </w: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70</w:t>
      </w:r>
      <w:r>
        <w:rPr>
          <w:rFonts w:ascii="Verdana" w:hAnsi="Verdana" w:cs="Verdana"/>
          <w:b/>
          <w:bCs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>97% IN 2012</w:t>
      </w:r>
    </w:p>
    <w:p w:rsidR="0054409E" w:rsidRDefault="0054409E">
      <w:pPr>
        <w:ind w:left="720"/>
        <w:rPr>
          <w:rFonts w:ascii="Verdana" w:hAnsi="Verdana" w:cs="Verdana"/>
          <w:sz w:val="20"/>
          <w:szCs w:val="20"/>
        </w:rPr>
      </w:pPr>
    </w:p>
    <w:p w:rsidR="0054409E" w:rsidRDefault="0054409E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Intermediate</w:t>
      </w:r>
    </w:p>
    <w:p w:rsidR="0054409E" w:rsidRDefault="0054409E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Saraswati shishu mandir burhar,with 74.33% in 2008</w:t>
      </w:r>
    </w:p>
    <w:p w:rsidR="0054409E" w:rsidRDefault="0054409E">
      <w:pPr>
        <w:jc w:val="center"/>
        <w:rPr>
          <w:rFonts w:ascii="Verdana" w:hAnsi="Verdana" w:cs="Verdana"/>
          <w:sz w:val="20"/>
          <w:szCs w:val="20"/>
        </w:rPr>
      </w:pPr>
    </w:p>
    <w:p w:rsidR="0054409E" w:rsidRDefault="0054409E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High-School</w:t>
      </w:r>
    </w:p>
    <w:p w:rsidR="0054409E" w:rsidRDefault="0054409E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Saraswati shishu mandir burhar with 85.6%in 2006 </w:t>
      </w:r>
    </w:p>
    <w:p w:rsidR="0054409E" w:rsidRDefault="0054409E">
      <w:pPr>
        <w:spacing w:before="40"/>
        <w:jc w:val="both"/>
        <w:rPr>
          <w:rFonts w:ascii="Verdana" w:hAnsi="Verdana" w:cs="Verdana"/>
          <w:sz w:val="20"/>
          <w:szCs w:val="20"/>
        </w:rPr>
      </w:pPr>
    </w:p>
    <w:p w:rsidR="0054409E" w:rsidRDefault="0054409E">
      <w:pPr>
        <w:spacing w:before="40"/>
        <w:jc w:val="both"/>
        <w:rPr>
          <w:rFonts w:ascii="Verdana" w:hAnsi="Verdana" w:cs="Verdana"/>
          <w:sz w:val="20"/>
          <w:szCs w:val="20"/>
        </w:rPr>
      </w:pPr>
    </w:p>
    <w:p w:rsidR="0054409E" w:rsidRDefault="0054409E">
      <w:pPr>
        <w:pBdr>
          <w:top w:val="single" w:sz="4" w:space="1" w:color="000000"/>
        </w:pBdr>
        <w:shd w:val="clear" w:color="auto" w:fill="E6E6E6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                                     ACADEMIC PROJECTS</w:t>
      </w:r>
    </w:p>
    <w:p w:rsidR="0054409E" w:rsidRDefault="0054409E">
      <w:pPr>
        <w:rPr>
          <w:rFonts w:ascii="Verdana" w:hAnsi="Verdana" w:cs="Verdana"/>
          <w:b/>
          <w:bCs/>
          <w:sz w:val="20"/>
          <w:szCs w:val="20"/>
        </w:rPr>
      </w:pPr>
    </w:p>
    <w:p w:rsidR="0054409E" w:rsidRDefault="0054409E">
      <w:pPr>
        <w:tabs>
          <w:tab w:val="left" w:pos="630"/>
          <w:tab w:val="left" w:pos="2940"/>
        </w:tabs>
        <w:ind w:left="810" w:hanging="81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MAJOR PROJECT:- </w:t>
      </w:r>
      <w:r>
        <w:rPr>
          <w:rFonts w:ascii="Cambria" w:hAnsi="Cambria"/>
        </w:rPr>
        <w:t>PERSON COUNTER</w:t>
      </w:r>
      <w:r>
        <w:rPr>
          <w:rFonts w:ascii="Cambria" w:hAnsi="Cambria"/>
          <w:b/>
        </w:rPr>
        <w:t xml:space="preserve"> </w:t>
      </w:r>
    </w:p>
    <w:p w:rsidR="0054409E" w:rsidRDefault="0054409E">
      <w:pPr>
        <w:tabs>
          <w:tab w:val="left" w:pos="630"/>
          <w:tab w:val="left" w:pos="2940"/>
        </w:tabs>
        <w:ind w:left="810" w:hanging="810"/>
        <w:jc w:val="both"/>
        <w:rPr>
          <w:rFonts w:ascii="Cambria" w:hAnsi="Cambria"/>
          <w:b/>
        </w:rPr>
      </w:pPr>
    </w:p>
    <w:p w:rsidR="0054409E" w:rsidRDefault="0054409E">
      <w:pPr>
        <w:rPr>
          <w:rFonts w:ascii="Verdana" w:hAnsi="Verdana" w:cs="Verdana"/>
          <w:sz w:val="20"/>
          <w:szCs w:val="20"/>
        </w:rPr>
      </w:pPr>
      <w:r>
        <w:rPr>
          <w:rFonts w:ascii="Cambria" w:hAnsi="Cambria"/>
          <w:b/>
        </w:rPr>
        <w:t xml:space="preserve">MINOR PROJECT:- </w:t>
      </w:r>
      <w:r>
        <w:rPr>
          <w:rFonts w:ascii="Cambria" w:hAnsi="Cambria"/>
        </w:rPr>
        <w:t>LEAD ACID BATTERY CHARGER</w:t>
      </w:r>
    </w:p>
    <w:p w:rsidR="0054409E" w:rsidRDefault="0054409E">
      <w:pPr>
        <w:rPr>
          <w:rFonts w:ascii="Verdana" w:hAnsi="Verdana" w:cs="Verdana"/>
          <w:sz w:val="20"/>
          <w:szCs w:val="20"/>
        </w:rPr>
      </w:pPr>
    </w:p>
    <w:p w:rsidR="00A633DC" w:rsidRDefault="00A633DC" w:rsidP="00A633DC">
      <w:pPr>
        <w:rPr>
          <w:rFonts w:ascii="Verdana" w:hAnsi="Verdana" w:cs="Verdana"/>
          <w:sz w:val="20"/>
          <w:szCs w:val="20"/>
        </w:rPr>
      </w:pPr>
    </w:p>
    <w:p w:rsidR="00A633DC" w:rsidRDefault="00A633DC" w:rsidP="00A633DC">
      <w:pPr>
        <w:pBdr>
          <w:top w:val="single" w:sz="4" w:space="1" w:color="000000"/>
        </w:pBdr>
        <w:shd w:val="clear" w:color="auto" w:fill="E6E6E6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                                     PROFESSIONAL EXPERIENCE</w:t>
      </w:r>
    </w:p>
    <w:p w:rsidR="0054409E" w:rsidRDefault="0054409E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                  </w:t>
      </w:r>
    </w:p>
    <w:p w:rsidR="0054409E" w:rsidRDefault="00C71B51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6</w:t>
      </w:r>
      <w:r w:rsidR="00091DC5">
        <w:rPr>
          <w:rFonts w:ascii="Verdana" w:hAnsi="Verdana" w:cs="Verdana"/>
          <w:sz w:val="20"/>
          <w:szCs w:val="20"/>
        </w:rPr>
        <w:t xml:space="preserve"> Month experience in In</w:t>
      </w:r>
      <w:r w:rsidR="00A633DC" w:rsidRPr="00A633DC">
        <w:rPr>
          <w:rFonts w:ascii="Verdana" w:hAnsi="Verdana" w:cs="Verdana"/>
          <w:sz w:val="20"/>
          <w:szCs w:val="20"/>
        </w:rPr>
        <w:t>formation Technology Development Co-op. Ltd.</w:t>
      </w:r>
    </w:p>
    <w:p w:rsidR="00091DC5" w:rsidRDefault="00091DC5">
      <w:pPr>
        <w:rPr>
          <w:rFonts w:ascii="Verdana" w:hAnsi="Verdana" w:cs="Verdana"/>
          <w:sz w:val="20"/>
          <w:szCs w:val="20"/>
        </w:rPr>
      </w:pPr>
    </w:p>
    <w:p w:rsidR="00091DC5" w:rsidRDefault="00091DC5" w:rsidP="00091DC5">
      <w:r w:rsidRPr="00C872A6">
        <w:t>Company profile- Co</w:t>
      </w:r>
      <w:r>
        <w:t xml:space="preserve">mpany is pursuing a tender for </w:t>
      </w:r>
      <w:r w:rsidRPr="00C872A6">
        <w:t>Cisco</w:t>
      </w:r>
      <w:r>
        <w:t xml:space="preserve"> Routers and Switch</w:t>
      </w:r>
      <w:r w:rsidRPr="00C872A6">
        <w:t xml:space="preserve"> Configuration </w:t>
      </w:r>
      <w:r>
        <w:t>For</w:t>
      </w:r>
      <w:r w:rsidRPr="00C872A6">
        <w:t xml:space="preserve"> </w:t>
      </w:r>
      <w:r>
        <w:t>networks.</w:t>
      </w:r>
    </w:p>
    <w:p w:rsidR="00091DC5" w:rsidRDefault="00091DC5" w:rsidP="00091DC5"/>
    <w:p w:rsidR="00091DC5" w:rsidRDefault="00091DC5" w:rsidP="00AB0CE8">
      <w:pPr>
        <w:widowControl w:val="0"/>
        <w:tabs>
          <w:tab w:val="left" w:pos="6870"/>
        </w:tabs>
        <w:overflowPunct w:val="0"/>
        <w:autoSpaceDE w:val="0"/>
        <w:autoSpaceDN w:val="0"/>
        <w:adjustRightInd w:val="0"/>
        <w:spacing w:line="240" w:lineRule="auto"/>
        <w:ind w:right="800"/>
        <w:rPr>
          <w:rFonts w:asciiTheme="minorHAnsi" w:hAnsiTheme="minorHAnsi" w:cstheme="minorHAnsi"/>
          <w:b/>
        </w:rPr>
      </w:pPr>
      <w:r w:rsidRPr="00AB0CE8">
        <w:rPr>
          <w:rFonts w:asciiTheme="minorHAnsi" w:hAnsiTheme="minorHAnsi" w:cstheme="minorHAnsi"/>
          <w:b/>
        </w:rPr>
        <w:t>Job profile</w:t>
      </w:r>
      <w:r w:rsidRPr="00AB0CE8">
        <w:rPr>
          <w:rFonts w:asciiTheme="minorHAnsi" w:hAnsiTheme="minorHAnsi" w:cstheme="minorHAnsi"/>
        </w:rPr>
        <w:t xml:space="preserve">:- </w:t>
      </w:r>
      <w:r w:rsidRPr="00EE2D40">
        <w:rPr>
          <w:rFonts w:asciiTheme="minorHAnsi" w:hAnsiTheme="minorHAnsi" w:cstheme="minorHAnsi"/>
          <w:b/>
        </w:rPr>
        <w:t>Configuration of Cisco Routers and Switch .</w:t>
      </w:r>
    </w:p>
    <w:p w:rsidR="00EE2D40" w:rsidRPr="00AB0CE8" w:rsidRDefault="00EE2D40" w:rsidP="00AB0CE8">
      <w:pPr>
        <w:widowControl w:val="0"/>
        <w:tabs>
          <w:tab w:val="left" w:pos="6870"/>
        </w:tabs>
        <w:overflowPunct w:val="0"/>
        <w:autoSpaceDE w:val="0"/>
        <w:autoSpaceDN w:val="0"/>
        <w:adjustRightInd w:val="0"/>
        <w:spacing w:line="240" w:lineRule="auto"/>
        <w:ind w:right="800"/>
        <w:rPr>
          <w:rFonts w:asciiTheme="minorHAnsi" w:hAnsiTheme="minorHAnsi" w:cstheme="minorHAnsi"/>
          <w:b/>
          <w:bCs/>
        </w:rPr>
      </w:pPr>
    </w:p>
    <w:p w:rsidR="00AB0CE8" w:rsidRDefault="00091DC5" w:rsidP="00AB0CE8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line="240" w:lineRule="auto"/>
        <w:ind w:right="800"/>
        <w:rPr>
          <w:rFonts w:asciiTheme="minorHAnsi" w:hAnsiTheme="minorHAnsi" w:cstheme="minorHAnsi"/>
        </w:rPr>
      </w:pPr>
      <w:r w:rsidRPr="00AB0CE8">
        <w:rPr>
          <w:rFonts w:asciiTheme="minorHAnsi" w:hAnsiTheme="minorHAnsi" w:cstheme="minorHAnsi"/>
        </w:rPr>
        <w:t>Visiting the site for documentation and cost es</w:t>
      </w:r>
      <w:r w:rsidR="00AB0CE8">
        <w:rPr>
          <w:rFonts w:asciiTheme="minorHAnsi" w:hAnsiTheme="minorHAnsi" w:cstheme="minorHAnsi"/>
        </w:rPr>
        <w:t>timating of building systems.</w:t>
      </w:r>
    </w:p>
    <w:p w:rsidR="00AB0CE8" w:rsidRDefault="00091DC5" w:rsidP="00AB0CE8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line="240" w:lineRule="auto"/>
        <w:ind w:right="800"/>
        <w:rPr>
          <w:rFonts w:asciiTheme="minorHAnsi" w:hAnsiTheme="minorHAnsi" w:cstheme="minorHAnsi"/>
        </w:rPr>
      </w:pPr>
      <w:r w:rsidRPr="00AB0CE8">
        <w:rPr>
          <w:rFonts w:asciiTheme="minorHAnsi" w:hAnsiTheme="minorHAnsi" w:cstheme="minorHAnsi"/>
        </w:rPr>
        <w:t>Analyze and develop appropriat</w:t>
      </w:r>
      <w:r w:rsidR="00AB0CE8">
        <w:rPr>
          <w:rFonts w:asciiTheme="minorHAnsi" w:hAnsiTheme="minorHAnsi" w:cstheme="minorHAnsi"/>
        </w:rPr>
        <w:t>e system concepts and layouts.</w:t>
      </w:r>
    </w:p>
    <w:p w:rsidR="00AB0CE8" w:rsidRDefault="00091DC5" w:rsidP="00AB0CE8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line="240" w:lineRule="auto"/>
        <w:ind w:right="800"/>
        <w:rPr>
          <w:rFonts w:asciiTheme="minorHAnsi" w:hAnsiTheme="minorHAnsi" w:cstheme="minorHAnsi"/>
        </w:rPr>
      </w:pPr>
      <w:r w:rsidRPr="00AB0CE8">
        <w:rPr>
          <w:rFonts w:asciiTheme="minorHAnsi" w:hAnsiTheme="minorHAnsi" w:cstheme="minorHAnsi"/>
        </w:rPr>
        <w:t>Analyze and review the technical specifications</w:t>
      </w:r>
      <w:r w:rsidR="00AB0CE8">
        <w:rPr>
          <w:rFonts w:asciiTheme="minorHAnsi" w:hAnsiTheme="minorHAnsi" w:cstheme="minorHAnsi"/>
        </w:rPr>
        <w:t xml:space="preserve">. </w:t>
      </w:r>
    </w:p>
    <w:p w:rsidR="00AB0CE8" w:rsidRDefault="00091DC5" w:rsidP="00AB0CE8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line="240" w:lineRule="auto"/>
        <w:ind w:right="800"/>
        <w:rPr>
          <w:rFonts w:asciiTheme="minorHAnsi" w:hAnsiTheme="minorHAnsi" w:cstheme="minorHAnsi"/>
        </w:rPr>
      </w:pPr>
      <w:r w:rsidRPr="00AB0CE8">
        <w:rPr>
          <w:rFonts w:asciiTheme="minorHAnsi" w:hAnsiTheme="minorHAnsi" w:cstheme="minorHAnsi"/>
        </w:rPr>
        <w:t>Managing daily activities by coordi</w:t>
      </w:r>
      <w:r w:rsidR="00AB0CE8">
        <w:rPr>
          <w:rFonts w:asciiTheme="minorHAnsi" w:hAnsiTheme="minorHAnsi" w:cstheme="minorHAnsi"/>
        </w:rPr>
        <w:t>nating with system technicians.</w:t>
      </w:r>
    </w:p>
    <w:p w:rsidR="00AB0CE8" w:rsidRDefault="00091DC5" w:rsidP="00091DC5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line="240" w:lineRule="auto"/>
        <w:ind w:right="800"/>
        <w:rPr>
          <w:rFonts w:asciiTheme="minorHAnsi" w:hAnsiTheme="minorHAnsi" w:cstheme="minorHAnsi"/>
        </w:rPr>
      </w:pPr>
      <w:r w:rsidRPr="00AB0CE8">
        <w:rPr>
          <w:rFonts w:asciiTheme="minorHAnsi" w:hAnsiTheme="minorHAnsi" w:cstheme="minorHAnsi"/>
        </w:rPr>
        <w:t>Providing IP on BDI and Vlans ,Works on IP Plans .</w:t>
      </w:r>
    </w:p>
    <w:p w:rsidR="00AB0CE8" w:rsidRDefault="00091DC5" w:rsidP="00AB0CE8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line="240" w:lineRule="auto"/>
        <w:ind w:right="800"/>
        <w:rPr>
          <w:rFonts w:asciiTheme="minorHAnsi" w:hAnsiTheme="minorHAnsi" w:cstheme="minorHAnsi"/>
        </w:rPr>
      </w:pPr>
      <w:r w:rsidRPr="00AB0CE8">
        <w:rPr>
          <w:rFonts w:asciiTheme="minorHAnsi" w:hAnsiTheme="minorHAnsi" w:cstheme="minorHAnsi"/>
        </w:rPr>
        <w:t>Integrate the Sites on Fiber  and  Microwave.</w:t>
      </w:r>
    </w:p>
    <w:p w:rsidR="00AB0CE8" w:rsidRPr="00AB0CE8" w:rsidRDefault="00091DC5" w:rsidP="00AB0CE8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line="240" w:lineRule="auto"/>
        <w:ind w:right="800"/>
        <w:rPr>
          <w:rFonts w:asciiTheme="minorHAnsi" w:hAnsiTheme="minorHAnsi" w:cstheme="minorHAnsi"/>
        </w:rPr>
      </w:pPr>
      <w:r w:rsidRPr="00F45191">
        <w:t xml:space="preserve">Installing </w:t>
      </w:r>
      <w:r w:rsidR="00AB0CE8">
        <w:t xml:space="preserve">and configuring Cisco routers. </w:t>
      </w:r>
    </w:p>
    <w:p w:rsidR="00AB0CE8" w:rsidRPr="00AB0CE8" w:rsidRDefault="00091DC5" w:rsidP="00AB0CE8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line="240" w:lineRule="auto"/>
        <w:ind w:right="800"/>
        <w:rPr>
          <w:rFonts w:asciiTheme="minorHAnsi" w:hAnsiTheme="minorHAnsi" w:cstheme="minorHAnsi"/>
        </w:rPr>
      </w:pPr>
      <w:r>
        <w:t>Providing technical leadership in technical solut</w:t>
      </w:r>
      <w:r w:rsidR="00AB0CE8">
        <w:t>ion in design and installation.</w:t>
      </w:r>
    </w:p>
    <w:p w:rsidR="00AB0CE8" w:rsidRPr="00AB0CE8" w:rsidRDefault="00091DC5" w:rsidP="00AB0CE8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line="240" w:lineRule="auto"/>
        <w:ind w:right="800"/>
        <w:rPr>
          <w:rFonts w:asciiTheme="minorHAnsi" w:hAnsiTheme="minorHAnsi" w:cstheme="minorHAnsi"/>
        </w:rPr>
      </w:pPr>
      <w:r>
        <w:t>Conduct r</w:t>
      </w:r>
      <w:r w:rsidR="00AB0CE8">
        <w:t>oot cause analysis of failures.</w:t>
      </w:r>
    </w:p>
    <w:p w:rsidR="00AB0CE8" w:rsidRPr="00AB0CE8" w:rsidRDefault="00091DC5" w:rsidP="00AB0CE8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line="240" w:lineRule="auto"/>
        <w:ind w:right="800"/>
        <w:rPr>
          <w:rFonts w:asciiTheme="minorHAnsi" w:hAnsiTheme="minorHAnsi" w:cstheme="minorHAnsi"/>
        </w:rPr>
      </w:pPr>
      <w:r>
        <w:t>Responsible for installing telephony hardware as well as perform voice networking systems and m</w:t>
      </w:r>
      <w:r w:rsidR="00AB0CE8">
        <w:t>aintain server.</w:t>
      </w:r>
    </w:p>
    <w:p w:rsidR="00091DC5" w:rsidRPr="00AB0CE8" w:rsidRDefault="00091DC5" w:rsidP="00AB0CE8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line="240" w:lineRule="auto"/>
        <w:ind w:right="800"/>
        <w:rPr>
          <w:rFonts w:asciiTheme="minorHAnsi" w:hAnsiTheme="minorHAnsi" w:cstheme="minorHAnsi"/>
        </w:rPr>
      </w:pPr>
      <w:r>
        <w:t>Upgrading and maintaining operating systems.</w:t>
      </w:r>
    </w:p>
    <w:p w:rsidR="00AB0CE8" w:rsidRDefault="00AB0CE8" w:rsidP="00AB0CE8">
      <w:pPr>
        <w:widowControl w:val="0"/>
        <w:overflowPunct w:val="0"/>
        <w:autoSpaceDE w:val="0"/>
        <w:autoSpaceDN w:val="0"/>
        <w:adjustRightInd w:val="0"/>
        <w:spacing w:line="240" w:lineRule="auto"/>
        <w:ind w:right="800"/>
      </w:pPr>
    </w:p>
    <w:p w:rsidR="00AB0CE8" w:rsidRDefault="00AB0CE8" w:rsidP="00AB0CE8">
      <w:pPr>
        <w:pBdr>
          <w:top w:val="single" w:sz="4" w:space="1" w:color="000000"/>
        </w:pBdr>
        <w:shd w:val="clear" w:color="auto" w:fill="E6E6E6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                                     KEY SKILLS</w:t>
      </w:r>
    </w:p>
    <w:p w:rsidR="00AB0CE8" w:rsidRDefault="00AB0CE8" w:rsidP="00AB0CE8">
      <w:pPr>
        <w:widowControl w:val="0"/>
        <w:autoSpaceDE w:val="0"/>
        <w:autoSpaceDN w:val="0"/>
        <w:adjustRightInd w:val="0"/>
        <w:spacing w:line="239" w:lineRule="auto"/>
        <w:rPr>
          <w:rFonts w:asciiTheme="minorHAnsi" w:hAnsiTheme="minorHAnsi" w:cstheme="minorHAnsi"/>
        </w:rPr>
      </w:pPr>
    </w:p>
    <w:p w:rsidR="00AB0CE8" w:rsidRDefault="00AB0CE8" w:rsidP="00AB0CE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39" w:lineRule="auto"/>
        <w:rPr>
          <w:rFonts w:asciiTheme="minorHAnsi" w:hAnsiTheme="minorHAnsi" w:cstheme="minorHAnsi"/>
        </w:rPr>
      </w:pPr>
      <w:r w:rsidRPr="00AB0CE8">
        <w:rPr>
          <w:rFonts w:asciiTheme="minorHAnsi" w:hAnsiTheme="minorHAnsi" w:cstheme="minorHAnsi"/>
        </w:rPr>
        <w:t>Expertise in supporting telecommunications server, hardwa</w:t>
      </w:r>
      <w:r>
        <w:rPr>
          <w:rFonts w:asciiTheme="minorHAnsi" w:hAnsiTheme="minorHAnsi" w:cstheme="minorHAnsi"/>
        </w:rPr>
        <w:t>re and software applications.</w:t>
      </w:r>
    </w:p>
    <w:p w:rsidR="00AB0CE8" w:rsidRDefault="00AB0CE8" w:rsidP="00AB0CE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39" w:lineRule="auto"/>
        <w:rPr>
          <w:rFonts w:asciiTheme="minorHAnsi" w:hAnsiTheme="minorHAnsi" w:cstheme="minorHAnsi"/>
        </w:rPr>
      </w:pPr>
      <w:r w:rsidRPr="00AB0CE8">
        <w:rPr>
          <w:rFonts w:asciiTheme="minorHAnsi" w:hAnsiTheme="minorHAnsi" w:cstheme="minorHAnsi"/>
        </w:rPr>
        <w:t>Expertise in installing and troubleshooting telecommunication equipment.</w:t>
      </w:r>
    </w:p>
    <w:p w:rsidR="006A5167" w:rsidRPr="006A5167" w:rsidRDefault="00AB0CE8" w:rsidP="00AB0CE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39" w:lineRule="auto"/>
        <w:rPr>
          <w:rFonts w:asciiTheme="minorHAnsi" w:hAnsiTheme="minorHAnsi" w:cstheme="minorHAnsi"/>
        </w:rPr>
      </w:pPr>
      <w:r w:rsidRPr="00AB0CE8">
        <w:t>Operations &amp; Maintenance of Low Capacity as well as High Capacity Transport SDH Network which involves Planning and Implementation of strategies to eradicate the Constraints &amp; Choking in the Network</w:t>
      </w:r>
    </w:p>
    <w:p w:rsidR="006A5167" w:rsidRPr="006A5167" w:rsidRDefault="00AB0CE8" w:rsidP="006A516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39" w:lineRule="auto"/>
        <w:rPr>
          <w:rFonts w:asciiTheme="minorHAnsi" w:hAnsiTheme="minorHAnsi" w:cstheme="minorHAnsi"/>
        </w:rPr>
      </w:pPr>
      <w:r w:rsidRPr="00AB0CE8">
        <w:t>Reviewing &amp; analyzing new plans received from Demand Analyst Team.</w:t>
      </w:r>
    </w:p>
    <w:p w:rsidR="006A5167" w:rsidRDefault="00AB0CE8" w:rsidP="006A516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39" w:lineRule="auto"/>
        <w:rPr>
          <w:rFonts w:asciiTheme="minorHAnsi" w:hAnsiTheme="minorHAnsi" w:cstheme="minorHAnsi"/>
        </w:rPr>
      </w:pPr>
      <w:r w:rsidRPr="006A5167">
        <w:rPr>
          <w:rFonts w:asciiTheme="minorHAnsi" w:hAnsiTheme="minorHAnsi" w:cstheme="minorHAnsi"/>
        </w:rPr>
        <w:t>Configuration of Cisco Routers (Asr series 903,920,903,</w:t>
      </w:r>
      <w:r w:rsidR="00803A7A">
        <w:rPr>
          <w:rFonts w:asciiTheme="minorHAnsi" w:hAnsiTheme="minorHAnsi" w:cstheme="minorHAnsi"/>
        </w:rPr>
        <w:t>9010,</w:t>
      </w:r>
      <w:r w:rsidRPr="006A5167">
        <w:rPr>
          <w:rFonts w:asciiTheme="minorHAnsi" w:hAnsiTheme="minorHAnsi" w:cstheme="minorHAnsi"/>
        </w:rPr>
        <w:t>L2 Switch, etc)</w:t>
      </w:r>
    </w:p>
    <w:p w:rsidR="00AB0CE8" w:rsidRPr="006A5167" w:rsidRDefault="00AB0CE8" w:rsidP="006A516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39" w:lineRule="auto"/>
        <w:rPr>
          <w:rFonts w:asciiTheme="minorHAnsi" w:hAnsiTheme="minorHAnsi" w:cstheme="minorHAnsi"/>
        </w:rPr>
      </w:pPr>
      <w:r w:rsidRPr="006A5167">
        <w:rPr>
          <w:rFonts w:asciiTheme="minorHAnsi" w:hAnsiTheme="minorHAnsi" w:cstheme="minorHAnsi"/>
        </w:rPr>
        <w:t>Excellent knowledge of telecommunications equipment .</w:t>
      </w:r>
    </w:p>
    <w:p w:rsidR="00AB0CE8" w:rsidRDefault="00AB0CE8" w:rsidP="00AB0CE8">
      <w:pPr>
        <w:widowControl w:val="0"/>
        <w:overflowPunct w:val="0"/>
        <w:autoSpaceDE w:val="0"/>
        <w:autoSpaceDN w:val="0"/>
        <w:adjustRightInd w:val="0"/>
        <w:spacing w:line="240" w:lineRule="auto"/>
        <w:ind w:right="800"/>
      </w:pPr>
    </w:p>
    <w:p w:rsidR="00091DC5" w:rsidRPr="00737F45" w:rsidRDefault="00091DC5" w:rsidP="00091DC5"/>
    <w:p w:rsidR="00091DC5" w:rsidRDefault="00091DC5" w:rsidP="00091DC5">
      <w:pPr>
        <w:pBdr>
          <w:top w:val="single" w:sz="4" w:space="1" w:color="000000"/>
        </w:pBdr>
        <w:shd w:val="clear" w:color="auto" w:fill="E6E6E6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                                     INDUSTRIAL TRAINING</w:t>
      </w:r>
    </w:p>
    <w:p w:rsidR="00091DC5" w:rsidRDefault="00091DC5" w:rsidP="00091DC5">
      <w:pPr>
        <w:rPr>
          <w:rFonts w:ascii="Verdana" w:hAnsi="Verdana" w:cs="Verdana"/>
          <w:sz w:val="20"/>
          <w:szCs w:val="20"/>
        </w:rPr>
      </w:pPr>
    </w:p>
    <w:p w:rsidR="006A5167" w:rsidRDefault="00091DC5" w:rsidP="006A5167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  <w:u w:val="single"/>
        </w:rPr>
        <w:t>Title:</w:t>
      </w:r>
      <w:r>
        <w:rPr>
          <w:rFonts w:ascii="Verdana" w:hAnsi="Verdana" w:cs="Verdana"/>
          <w:sz w:val="20"/>
          <w:szCs w:val="20"/>
        </w:rPr>
        <w:t xml:space="preserve">             </w:t>
      </w:r>
      <w:r w:rsidR="00EE2D40">
        <w:rPr>
          <w:b/>
          <w:bCs/>
          <w:sz w:val="28"/>
          <w:szCs w:val="28"/>
        </w:rPr>
        <w:t>Bharat Sanchar Nigam Limited R</w:t>
      </w:r>
      <w:r w:rsidR="006A5167">
        <w:rPr>
          <w:b/>
          <w:bCs/>
          <w:sz w:val="28"/>
          <w:szCs w:val="28"/>
        </w:rPr>
        <w:t>ewa</w:t>
      </w:r>
    </w:p>
    <w:p w:rsidR="00091DC5" w:rsidRPr="006A5167" w:rsidRDefault="00091DC5" w:rsidP="00091DC5">
      <w:pPr>
        <w:widowControl w:val="0"/>
        <w:rPr>
          <w:bCs/>
          <w:sz w:val="22"/>
          <w:szCs w:val="22"/>
        </w:rPr>
      </w:pPr>
      <w:r>
        <w:rPr>
          <w:rFonts w:ascii="Verdana" w:hAnsi="Verdana" w:cs="Verdana"/>
          <w:b/>
          <w:bCs/>
          <w:sz w:val="20"/>
          <w:szCs w:val="20"/>
          <w:u w:val="single"/>
        </w:rPr>
        <w:t>Description</w:t>
      </w:r>
      <w:r>
        <w:rPr>
          <w:rFonts w:ascii="Verdana" w:hAnsi="Verdana" w:cs="Verdana"/>
          <w:sz w:val="20"/>
          <w:szCs w:val="20"/>
        </w:rPr>
        <w:t xml:space="preserve">:  </w:t>
      </w:r>
      <w:r w:rsidR="006A5167">
        <w:rPr>
          <w:sz w:val="28"/>
          <w:szCs w:val="28"/>
        </w:rPr>
        <w:t xml:space="preserve">On </w:t>
      </w:r>
      <w:r w:rsidR="006A5167" w:rsidRPr="006A5167">
        <w:rPr>
          <w:bCs/>
          <w:sz w:val="22"/>
          <w:szCs w:val="22"/>
        </w:rPr>
        <w:t>CDOT,</w:t>
      </w:r>
      <w:r w:rsidR="00803A7A">
        <w:rPr>
          <w:bCs/>
          <w:sz w:val="22"/>
          <w:szCs w:val="22"/>
        </w:rPr>
        <w:t xml:space="preserve"> </w:t>
      </w:r>
      <w:r w:rsidR="006A5167" w:rsidRPr="006A5167">
        <w:rPr>
          <w:bCs/>
          <w:sz w:val="22"/>
          <w:szCs w:val="22"/>
        </w:rPr>
        <w:t>CALL CENTRE,</w:t>
      </w:r>
      <w:r w:rsidR="00803A7A">
        <w:rPr>
          <w:bCs/>
          <w:sz w:val="22"/>
          <w:szCs w:val="22"/>
        </w:rPr>
        <w:t xml:space="preserve"> </w:t>
      </w:r>
      <w:r w:rsidR="006A5167" w:rsidRPr="006A5167">
        <w:rPr>
          <w:bCs/>
          <w:sz w:val="22"/>
          <w:szCs w:val="22"/>
        </w:rPr>
        <w:t>CDMA &amp;GSM  NETWORK</w:t>
      </w:r>
    </w:p>
    <w:p w:rsidR="00091DC5" w:rsidRDefault="00091DC5" w:rsidP="00091DC5">
      <w:pPr>
        <w:widowControl w:val="0"/>
        <w:rPr>
          <w:rFonts w:ascii="Verdana" w:hAnsi="Verdana" w:cs="Verdana"/>
          <w:sz w:val="20"/>
          <w:szCs w:val="20"/>
        </w:rPr>
      </w:pPr>
      <w:r>
        <w:rPr>
          <w:b/>
          <w:bCs/>
          <w:sz w:val="28"/>
          <w:szCs w:val="28"/>
        </w:rPr>
        <w:t xml:space="preserve">         </w:t>
      </w:r>
    </w:p>
    <w:p w:rsidR="0054409E" w:rsidRPr="006A5167" w:rsidRDefault="0054409E">
      <w:pPr>
        <w:pBdr>
          <w:top w:val="single" w:sz="4" w:space="0" w:color="000000"/>
        </w:pBdr>
        <w:shd w:val="clear" w:color="auto" w:fill="E6E6E6"/>
        <w:rPr>
          <w:b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                                     </w:t>
      </w:r>
      <w:r>
        <w:rPr>
          <w:i/>
          <w:iCs/>
          <w:sz w:val="22"/>
          <w:szCs w:val="22"/>
        </w:rPr>
        <w:t xml:space="preserve"> </w:t>
      </w:r>
      <w:r w:rsidR="002917B3">
        <w:rPr>
          <w:i/>
          <w:iCs/>
          <w:sz w:val="22"/>
          <w:szCs w:val="22"/>
        </w:rPr>
        <w:t xml:space="preserve"> </w:t>
      </w:r>
      <w:r w:rsidRPr="006A5167">
        <w:rPr>
          <w:b/>
        </w:rPr>
        <w:t>SOFTWARE EXPOSURE</w:t>
      </w:r>
    </w:p>
    <w:p w:rsidR="006A5167" w:rsidRDefault="006A5167" w:rsidP="006A5167">
      <w:pPr>
        <w:spacing w:line="360" w:lineRule="auto"/>
      </w:pPr>
    </w:p>
    <w:p w:rsidR="0054409E" w:rsidRPr="006A5167" w:rsidRDefault="0054409E" w:rsidP="006A5167">
      <w:pPr>
        <w:pStyle w:val="ListParagraph"/>
        <w:numPr>
          <w:ilvl w:val="0"/>
          <w:numId w:val="12"/>
        </w:numPr>
        <w:spacing w:line="360" w:lineRule="auto"/>
        <w:rPr>
          <w:rFonts w:ascii="Verdana" w:hAnsi="Verdana" w:cs="Verdana"/>
          <w:sz w:val="20"/>
          <w:szCs w:val="20"/>
        </w:rPr>
      </w:pPr>
      <w:r>
        <w:t xml:space="preserve">OPERATING SYSTEMS </w:t>
      </w:r>
      <w:r>
        <w:tab/>
      </w:r>
      <w:r>
        <w:tab/>
        <w:t>:</w:t>
      </w:r>
      <w:r w:rsidR="00AB0CE8">
        <w:t xml:space="preserve">           Windows-XP,Windows-7,Windows-8</w:t>
      </w:r>
    </w:p>
    <w:p w:rsidR="0054409E" w:rsidRDefault="0054409E">
      <w:pPr>
        <w:pStyle w:val="Heading1"/>
        <w:rPr>
          <w:i/>
          <w:iCs/>
          <w:sz w:val="22"/>
          <w:szCs w:val="22"/>
        </w:rPr>
      </w:pPr>
    </w:p>
    <w:p w:rsidR="0054409E" w:rsidRDefault="0054409E">
      <w:pPr>
        <w:pBdr>
          <w:top w:val="single" w:sz="4" w:space="1" w:color="000000"/>
        </w:pBdr>
        <w:shd w:val="clear" w:color="auto" w:fill="E6E6E6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                                       PERSONAL ABILITIES</w:t>
      </w:r>
    </w:p>
    <w:p w:rsidR="0054409E" w:rsidRDefault="0054409E">
      <w:pPr>
        <w:rPr>
          <w:rFonts w:ascii="Verdana" w:hAnsi="Verdana" w:cs="Verdana"/>
          <w:sz w:val="20"/>
          <w:szCs w:val="20"/>
        </w:rPr>
      </w:pPr>
    </w:p>
    <w:p w:rsidR="0054409E" w:rsidRDefault="0054409E">
      <w:pPr>
        <w:pStyle w:val="ListParagraph"/>
        <w:numPr>
          <w:ilvl w:val="0"/>
          <w:numId w:val="1"/>
        </w:numPr>
        <w:spacing w:after="200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 xml:space="preserve">Ability to learn new technologies , even with less initiation and  motivation </w:t>
      </w:r>
    </w:p>
    <w:p w:rsidR="0054409E" w:rsidRDefault="0054409E">
      <w:pPr>
        <w:pStyle w:val="ListParagraph"/>
        <w:numPr>
          <w:ilvl w:val="0"/>
          <w:numId w:val="1"/>
        </w:numPr>
        <w:spacing w:after="200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Ability to excel in team very freely.</w:t>
      </w:r>
    </w:p>
    <w:p w:rsidR="0054409E" w:rsidRPr="00091DC5" w:rsidRDefault="0054409E" w:rsidP="00091DC5">
      <w:pPr>
        <w:pStyle w:val="ListParagraph"/>
        <w:numPr>
          <w:ilvl w:val="0"/>
          <w:numId w:val="1"/>
        </w:numPr>
        <w:spacing w:after="200" w:line="276" w:lineRule="auto"/>
        <w:contextualSpacing/>
        <w:rPr>
          <w:rFonts w:ascii="Verdana" w:hAnsi="Verdana" w:cs="Verdana"/>
          <w:sz w:val="20"/>
          <w:szCs w:val="20"/>
        </w:rPr>
      </w:pPr>
      <w:r>
        <w:rPr>
          <w:rFonts w:ascii="Cambria" w:hAnsi="Cambria"/>
        </w:rPr>
        <w:t>Good explanation skills.</w:t>
      </w:r>
    </w:p>
    <w:p w:rsidR="0054409E" w:rsidRDefault="0054409E">
      <w:pPr>
        <w:pBdr>
          <w:top w:val="single" w:sz="4" w:space="1" w:color="000000"/>
        </w:pBdr>
        <w:shd w:val="clear" w:color="auto" w:fill="E6E6E6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          </w:t>
      </w:r>
      <w:r w:rsidR="006A5167">
        <w:rPr>
          <w:rFonts w:ascii="Verdana" w:hAnsi="Verdana" w:cs="Verdana"/>
          <w:b/>
          <w:bCs/>
          <w:sz w:val="20"/>
          <w:szCs w:val="20"/>
        </w:rPr>
        <w:t xml:space="preserve">                                     </w:t>
      </w:r>
      <w:r w:rsidR="002917B3">
        <w:rPr>
          <w:rFonts w:ascii="Verdana" w:hAnsi="Verdana" w:cs="Verdana"/>
          <w:b/>
          <w:bCs/>
          <w:sz w:val="20"/>
          <w:szCs w:val="20"/>
        </w:rPr>
        <w:t>INTEREST</w:t>
      </w:r>
    </w:p>
    <w:p w:rsidR="0054409E" w:rsidRDefault="0054409E">
      <w:pPr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</w:p>
    <w:p w:rsidR="0054409E" w:rsidRDefault="002917B3">
      <w:pPr>
        <w:pStyle w:val="ListParagraph"/>
        <w:numPr>
          <w:ilvl w:val="0"/>
          <w:numId w:val="2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Cooking food</w:t>
      </w:r>
      <w:r w:rsidR="0054409E">
        <w:rPr>
          <w:rFonts w:ascii="Verdana" w:hAnsi="Verdana" w:cs="Verdana"/>
          <w:sz w:val="20"/>
          <w:szCs w:val="20"/>
        </w:rPr>
        <w:t xml:space="preserve"> </w:t>
      </w:r>
    </w:p>
    <w:p w:rsidR="0054409E" w:rsidRDefault="0054409E">
      <w:pPr>
        <w:pStyle w:val="ListParagraph"/>
        <w:numPr>
          <w:ilvl w:val="0"/>
          <w:numId w:val="2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Reading news paper</w:t>
      </w:r>
      <w:r>
        <w:rPr>
          <w:rFonts w:ascii="Verdana" w:hAnsi="Verdana" w:cs="Verdana"/>
          <w:sz w:val="20"/>
          <w:szCs w:val="20"/>
        </w:rPr>
        <w:tab/>
      </w:r>
    </w:p>
    <w:p w:rsidR="0054409E" w:rsidRDefault="0054409E" w:rsidP="00091DC5">
      <w:pPr>
        <w:rPr>
          <w:rFonts w:ascii="Verdana" w:hAnsi="Verdana" w:cs="Verdana"/>
          <w:sz w:val="20"/>
          <w:szCs w:val="20"/>
        </w:rPr>
      </w:pPr>
    </w:p>
    <w:p w:rsidR="0054409E" w:rsidRDefault="006A5167" w:rsidP="006A5167">
      <w:pPr>
        <w:pBdr>
          <w:top w:val="single" w:sz="4" w:space="1" w:color="000000"/>
        </w:pBdr>
        <w:shd w:val="clear" w:color="auto" w:fill="E6E6E6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                                      </w:t>
      </w:r>
      <w:r w:rsidR="0054409E">
        <w:rPr>
          <w:rFonts w:ascii="Verdana" w:hAnsi="Verdana" w:cs="Verdana"/>
          <w:b/>
          <w:bCs/>
          <w:sz w:val="20"/>
          <w:szCs w:val="20"/>
        </w:rPr>
        <w:t>PERSONAL INFORMATION</w:t>
      </w:r>
    </w:p>
    <w:p w:rsidR="0054409E" w:rsidRDefault="0054409E">
      <w:pPr>
        <w:rPr>
          <w:rFonts w:ascii="Verdana" w:hAnsi="Verdana" w:cs="Verdana"/>
          <w:sz w:val="20"/>
          <w:szCs w:val="20"/>
        </w:rPr>
      </w:pPr>
    </w:p>
    <w:p w:rsidR="0054409E" w:rsidRDefault="0054409E">
      <w:pPr>
        <w:rPr>
          <w:rFonts w:ascii="Verdana" w:hAnsi="Verdana" w:cs="Verdana"/>
          <w:sz w:val="20"/>
          <w:szCs w:val="20"/>
        </w:rPr>
      </w:pPr>
    </w:p>
    <w:p w:rsidR="0054409E" w:rsidRDefault="0054409E">
      <w:pPr>
        <w:tabs>
          <w:tab w:val="left" w:pos="36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Date of Birth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: 01 jan 1991</w:t>
      </w:r>
    </w:p>
    <w:p w:rsidR="0054409E" w:rsidRDefault="0054409E">
      <w:pPr>
        <w:tabs>
          <w:tab w:val="left" w:pos="36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Father’s Name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: Mr. Sunil shrivastava</w:t>
      </w:r>
    </w:p>
    <w:p w:rsidR="0054409E" w:rsidRDefault="0054409E">
      <w:pPr>
        <w:tabs>
          <w:tab w:val="left" w:pos="36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Mother’s Name           :Mrs.Prabha shrivastava      </w:t>
      </w:r>
    </w:p>
    <w:p w:rsidR="0054409E" w:rsidRDefault="0054409E">
      <w:pPr>
        <w:tabs>
          <w:tab w:val="left" w:pos="36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Marital Status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: Single</w:t>
      </w:r>
    </w:p>
    <w:p w:rsidR="0054409E" w:rsidRDefault="0054409E">
      <w:pPr>
        <w:tabs>
          <w:tab w:val="left" w:pos="36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Language Known</w:t>
      </w:r>
      <w:r>
        <w:rPr>
          <w:rFonts w:ascii="Verdana" w:hAnsi="Verdana" w:cs="Verdana"/>
          <w:sz w:val="20"/>
          <w:szCs w:val="20"/>
        </w:rPr>
        <w:tab/>
        <w:t>: English &amp; Hindi</w:t>
      </w:r>
    </w:p>
    <w:p w:rsidR="0054409E" w:rsidRDefault="0054409E">
      <w:pPr>
        <w:tabs>
          <w:tab w:val="left" w:pos="36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Address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: </w:t>
      </w:r>
      <w:r w:rsidR="00C71B51">
        <w:rPr>
          <w:rFonts w:ascii="Verdana" w:hAnsi="Verdana" w:cs="Verdana"/>
          <w:sz w:val="20"/>
          <w:szCs w:val="20"/>
        </w:rPr>
        <w:t>villa</w:t>
      </w:r>
      <w:r w:rsidR="004656AE">
        <w:rPr>
          <w:rFonts w:ascii="Verdana" w:hAnsi="Verdana" w:cs="Verdana"/>
          <w:sz w:val="20"/>
          <w:szCs w:val="20"/>
        </w:rPr>
        <w:t>ge &amp; post amilaki dist-rewa</w:t>
      </w:r>
      <w:r>
        <w:rPr>
          <w:rFonts w:ascii="Verdana" w:hAnsi="Verdana" w:cs="Verdana"/>
          <w:sz w:val="20"/>
          <w:szCs w:val="20"/>
        </w:rPr>
        <w:t xml:space="preserve"> (m.p.)</w:t>
      </w:r>
    </w:p>
    <w:p w:rsidR="0054409E" w:rsidRDefault="0054409E">
      <w:pPr>
        <w:tabs>
          <w:tab w:val="left" w:pos="36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, Pin- </w:t>
      </w:r>
      <w:r w:rsidR="00C73B21">
        <w:rPr>
          <w:rFonts w:ascii="Verdana" w:hAnsi="Verdana" w:cs="Verdana"/>
          <w:sz w:val="20"/>
          <w:szCs w:val="20"/>
        </w:rPr>
        <w:t>48</w:t>
      </w:r>
      <w:r w:rsidR="004656AE">
        <w:rPr>
          <w:rFonts w:ascii="Verdana" w:hAnsi="Verdana" w:cs="Verdana"/>
          <w:sz w:val="20"/>
          <w:szCs w:val="20"/>
        </w:rPr>
        <w:t>655</w:t>
      </w:r>
      <w:r w:rsidR="00C73B21">
        <w:rPr>
          <w:rFonts w:ascii="Verdana" w:hAnsi="Verdana" w:cs="Verdana"/>
          <w:sz w:val="20"/>
          <w:szCs w:val="20"/>
        </w:rPr>
        <w:t>0</w:t>
      </w:r>
    </w:p>
    <w:p w:rsidR="0054409E" w:rsidRDefault="0054409E">
      <w:pPr>
        <w:tabs>
          <w:tab w:val="left" w:pos="360"/>
        </w:tabs>
        <w:rPr>
          <w:rFonts w:ascii="Verdana" w:hAnsi="Verdana" w:cs="Verdana"/>
          <w:sz w:val="20"/>
          <w:szCs w:val="20"/>
        </w:rPr>
      </w:pPr>
    </w:p>
    <w:p w:rsidR="0054409E" w:rsidRDefault="0054409E">
      <w:pPr>
        <w:pBdr>
          <w:top w:val="single" w:sz="4" w:space="1" w:color="000000"/>
        </w:pBdr>
        <w:shd w:val="clear" w:color="auto" w:fill="E6E6E6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                                       </w:t>
      </w:r>
      <w:r w:rsidR="002917B3">
        <w:rPr>
          <w:rFonts w:ascii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z w:val="20"/>
          <w:szCs w:val="20"/>
        </w:rPr>
        <w:t xml:space="preserve"> DECLARATION</w:t>
      </w:r>
    </w:p>
    <w:p w:rsidR="0054409E" w:rsidRDefault="0054409E">
      <w:pPr>
        <w:tabs>
          <w:tab w:val="left" w:pos="360"/>
        </w:tabs>
        <w:rPr>
          <w:rFonts w:ascii="Verdana" w:hAnsi="Verdana" w:cs="Verdana"/>
          <w:sz w:val="20"/>
          <w:szCs w:val="20"/>
        </w:rPr>
      </w:pPr>
    </w:p>
    <w:p w:rsidR="0054409E" w:rsidRDefault="0054409E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    I hereby declare that the above mentioned particulars are true to the best of my knowledge and belief.</w:t>
      </w:r>
    </w:p>
    <w:p w:rsidR="0054409E" w:rsidRDefault="0054409E">
      <w:pPr>
        <w:pStyle w:val="BodyText"/>
        <w:rPr>
          <w:sz w:val="20"/>
          <w:szCs w:val="20"/>
        </w:rPr>
      </w:pPr>
    </w:p>
    <w:p w:rsidR="0054409E" w:rsidRDefault="0054409E">
      <w:pPr>
        <w:spacing w:before="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Date</w:t>
      </w:r>
      <w:r w:rsidR="003351B0">
        <w:rPr>
          <w:b/>
          <w:bCs/>
          <w:sz w:val="20"/>
          <w:szCs w:val="20"/>
        </w:rPr>
        <w:t xml:space="preserve">     </w:t>
      </w:r>
      <w:r>
        <w:rPr>
          <w:b/>
          <w:bCs/>
          <w:sz w:val="20"/>
          <w:szCs w:val="20"/>
        </w:rPr>
        <w:t>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</w:t>
      </w:r>
      <w:r w:rsidR="003351B0">
        <w:rPr>
          <w:b/>
          <w:bCs/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z w:val="20"/>
          <w:szCs w:val="20"/>
        </w:rPr>
        <w:t>NISHANT KUMAR SHRIVASTAVA</w:t>
      </w:r>
    </w:p>
    <w:p w:rsidR="0054409E" w:rsidRDefault="0054409E">
      <w:pPr>
        <w:pStyle w:val="BodyText"/>
      </w:pPr>
      <w:r>
        <w:rPr>
          <w:b/>
          <w:bCs/>
          <w:sz w:val="20"/>
          <w:szCs w:val="20"/>
        </w:rPr>
        <w:t>Place</w:t>
      </w:r>
      <w:r w:rsidR="004656AE">
        <w:rPr>
          <w:b/>
          <w:bCs/>
          <w:sz w:val="20"/>
          <w:szCs w:val="20"/>
        </w:rPr>
        <w:t>:</w:t>
      </w:r>
    </w:p>
    <w:p w:rsidR="0054409E" w:rsidRDefault="0054409E"/>
    <w:sectPr w:rsidR="0054409E" w:rsidSect="00B235E9">
      <w:headerReference w:type="default" r:id="rId8"/>
      <w:pgSz w:w="11906" w:h="16838"/>
      <w:pgMar w:top="1152" w:right="1152" w:bottom="1152" w:left="1152" w:header="720" w:footer="720" w:gutter="0"/>
      <w:pgBorders>
        <w:top w:val="thickThinSmallGap" w:sz="18" w:space="12" w:color="000000"/>
        <w:left w:val="thickThinSmallGap" w:sz="18" w:space="31" w:color="000000"/>
        <w:bottom w:val="thickThinSmallGap" w:sz="18" w:space="31" w:color="000000"/>
        <w:right w:val="thickThinSmallGap" w:sz="18" w:space="31" w:color="000000"/>
      </w:pgBorders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A1C" w:rsidRDefault="00BF3A1C">
      <w:pPr>
        <w:spacing w:line="240" w:lineRule="auto"/>
      </w:pPr>
      <w:r>
        <w:separator/>
      </w:r>
    </w:p>
  </w:endnote>
  <w:endnote w:type="continuationSeparator" w:id="1">
    <w:p w:rsidR="00BF3A1C" w:rsidRDefault="00BF3A1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A1C" w:rsidRDefault="00BF3A1C">
      <w:pPr>
        <w:spacing w:line="240" w:lineRule="auto"/>
      </w:pPr>
      <w:r>
        <w:separator/>
      </w:r>
    </w:p>
  </w:footnote>
  <w:footnote w:type="continuationSeparator" w:id="1">
    <w:p w:rsidR="00BF3A1C" w:rsidRDefault="00BF3A1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09E" w:rsidRDefault="0054409E">
    <w:pPr>
      <w:pStyle w:val="Header"/>
      <w:jc w:val="center"/>
      <w:rPr>
        <w:b/>
        <w:bCs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6627C74"/>
    <w:multiLevelType w:val="hybridMultilevel"/>
    <w:tmpl w:val="78582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5539A"/>
    <w:multiLevelType w:val="hybridMultilevel"/>
    <w:tmpl w:val="E2C2E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4E62B4"/>
    <w:multiLevelType w:val="hybridMultilevel"/>
    <w:tmpl w:val="D870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3823F0"/>
    <w:multiLevelType w:val="hybridMultilevel"/>
    <w:tmpl w:val="D496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AB425D"/>
    <w:multiLevelType w:val="hybridMultilevel"/>
    <w:tmpl w:val="517C9A6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>
    <w:nsid w:val="56B411C5"/>
    <w:multiLevelType w:val="hybridMultilevel"/>
    <w:tmpl w:val="ABAED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723C4E"/>
    <w:multiLevelType w:val="hybridMultilevel"/>
    <w:tmpl w:val="8A0A0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7F52F1"/>
    <w:multiLevelType w:val="hybridMultilevel"/>
    <w:tmpl w:val="83027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665FBF"/>
    <w:multiLevelType w:val="hybridMultilevel"/>
    <w:tmpl w:val="CEFC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10"/>
  </w:num>
  <w:num w:numId="7">
    <w:abstractNumId w:val="6"/>
  </w:num>
  <w:num w:numId="8">
    <w:abstractNumId w:val="4"/>
  </w:num>
  <w:num w:numId="9">
    <w:abstractNumId w:val="11"/>
  </w:num>
  <w:num w:numId="10">
    <w:abstractNumId w:val="9"/>
  </w:num>
  <w:num w:numId="11">
    <w:abstractNumId w:val="7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474449"/>
    <w:rsid w:val="00063FAC"/>
    <w:rsid w:val="00091DC5"/>
    <w:rsid w:val="000D06B5"/>
    <w:rsid w:val="0013277C"/>
    <w:rsid w:val="0016312A"/>
    <w:rsid w:val="001B51F2"/>
    <w:rsid w:val="0026059E"/>
    <w:rsid w:val="00276213"/>
    <w:rsid w:val="002917B3"/>
    <w:rsid w:val="00294372"/>
    <w:rsid w:val="00301F7E"/>
    <w:rsid w:val="003312AF"/>
    <w:rsid w:val="003351B0"/>
    <w:rsid w:val="003B41FF"/>
    <w:rsid w:val="004416F8"/>
    <w:rsid w:val="004656AE"/>
    <w:rsid w:val="00474449"/>
    <w:rsid w:val="0049344E"/>
    <w:rsid w:val="00525535"/>
    <w:rsid w:val="0054409E"/>
    <w:rsid w:val="00575992"/>
    <w:rsid w:val="005B51C6"/>
    <w:rsid w:val="005E37E0"/>
    <w:rsid w:val="006A5167"/>
    <w:rsid w:val="006B3393"/>
    <w:rsid w:val="006B6FB9"/>
    <w:rsid w:val="006F5F53"/>
    <w:rsid w:val="007701F7"/>
    <w:rsid w:val="00803A7A"/>
    <w:rsid w:val="00813D05"/>
    <w:rsid w:val="009D7308"/>
    <w:rsid w:val="00A633DC"/>
    <w:rsid w:val="00AB0CE8"/>
    <w:rsid w:val="00B235E9"/>
    <w:rsid w:val="00BF3A1C"/>
    <w:rsid w:val="00C4285E"/>
    <w:rsid w:val="00C71B51"/>
    <w:rsid w:val="00C73B21"/>
    <w:rsid w:val="00D1647E"/>
    <w:rsid w:val="00DD371B"/>
    <w:rsid w:val="00E0405A"/>
    <w:rsid w:val="00E22597"/>
    <w:rsid w:val="00E51BFA"/>
    <w:rsid w:val="00ED2E30"/>
    <w:rsid w:val="00EE2D40"/>
    <w:rsid w:val="00FD19FA"/>
    <w:rsid w:val="00FE7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5E9"/>
    <w:pPr>
      <w:suppressAutoHyphens/>
      <w:spacing w:line="100" w:lineRule="atLeast"/>
    </w:pPr>
    <w:rPr>
      <w:kern w:val="1"/>
      <w:sz w:val="24"/>
      <w:szCs w:val="24"/>
    </w:rPr>
  </w:style>
  <w:style w:type="paragraph" w:styleId="Heading1">
    <w:name w:val="heading 1"/>
    <w:basedOn w:val="Normal"/>
    <w:qFormat/>
    <w:rsid w:val="00B235E9"/>
    <w:pPr>
      <w:keepNext/>
      <w:outlineLvl w:val="0"/>
    </w:pPr>
    <w:rPr>
      <w:rFonts w:ascii="Verdana" w:hAnsi="Verdana" w:cs="Verdana"/>
      <w:b/>
      <w:bCs/>
      <w:sz w:val="17"/>
      <w:szCs w:val="17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B235E9"/>
    <w:rPr>
      <w:rFonts w:ascii="Verdana" w:eastAsia="Times New Roman" w:hAnsi="Verdana" w:cs="Verdana"/>
      <w:b/>
      <w:bCs/>
      <w:sz w:val="17"/>
      <w:szCs w:val="17"/>
      <w:u w:val="single"/>
    </w:rPr>
  </w:style>
  <w:style w:type="character" w:customStyle="1" w:styleId="BodyTextChar">
    <w:name w:val="Body Text Char"/>
    <w:basedOn w:val="DefaultParagraphFont"/>
    <w:rsid w:val="00B235E9"/>
    <w:rPr>
      <w:rFonts w:ascii="Verdana" w:eastAsia="Times New Roman" w:hAnsi="Verdana" w:cs="Verdana"/>
      <w:sz w:val="18"/>
      <w:szCs w:val="18"/>
    </w:rPr>
  </w:style>
  <w:style w:type="character" w:customStyle="1" w:styleId="HeaderChar">
    <w:name w:val="Header Char"/>
    <w:basedOn w:val="DefaultParagraphFont"/>
    <w:rsid w:val="00B235E9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B235E9"/>
    <w:rPr>
      <w:b/>
      <w:bCs/>
    </w:rPr>
  </w:style>
  <w:style w:type="character" w:customStyle="1" w:styleId="ListLabel1">
    <w:name w:val="ListLabel 1"/>
    <w:rsid w:val="00B235E9"/>
    <w:rPr>
      <w:rFonts w:cs="Courier New"/>
    </w:rPr>
  </w:style>
  <w:style w:type="paragraph" w:customStyle="1" w:styleId="Heading">
    <w:name w:val="Heading"/>
    <w:basedOn w:val="Normal"/>
    <w:next w:val="BodyText"/>
    <w:rsid w:val="00B235E9"/>
    <w:pPr>
      <w:keepNext/>
      <w:spacing w:before="240" w:after="120"/>
    </w:pPr>
    <w:rPr>
      <w:rFonts w:ascii="Arial" w:eastAsia="Arial" w:hAnsi="Arial" w:cs="Lohit Hindi"/>
      <w:sz w:val="28"/>
      <w:szCs w:val="28"/>
    </w:rPr>
  </w:style>
  <w:style w:type="paragraph" w:styleId="BodyText">
    <w:name w:val="Body Text"/>
    <w:basedOn w:val="Normal"/>
    <w:rsid w:val="00B235E9"/>
    <w:pPr>
      <w:tabs>
        <w:tab w:val="left" w:pos="360"/>
      </w:tabs>
    </w:pPr>
    <w:rPr>
      <w:rFonts w:ascii="Verdana" w:hAnsi="Verdana" w:cs="Verdana"/>
      <w:sz w:val="18"/>
      <w:szCs w:val="18"/>
    </w:rPr>
  </w:style>
  <w:style w:type="paragraph" w:styleId="List">
    <w:name w:val="List"/>
    <w:basedOn w:val="BodyText"/>
    <w:rsid w:val="00B235E9"/>
    <w:rPr>
      <w:rFonts w:cs="Lohit Hindi"/>
    </w:rPr>
  </w:style>
  <w:style w:type="paragraph" w:styleId="Caption">
    <w:name w:val="caption"/>
    <w:basedOn w:val="Normal"/>
    <w:qFormat/>
    <w:rsid w:val="00B235E9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B235E9"/>
    <w:pPr>
      <w:suppressLineNumbers/>
    </w:pPr>
    <w:rPr>
      <w:rFonts w:cs="Lohit Hindi"/>
    </w:rPr>
  </w:style>
  <w:style w:type="paragraph" w:styleId="Header">
    <w:name w:val="header"/>
    <w:basedOn w:val="Normal"/>
    <w:rsid w:val="00B235E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qFormat/>
    <w:rsid w:val="00B235E9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701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01F7"/>
    <w:rPr>
      <w:rFonts w:ascii="Tahoma" w:hAnsi="Tahoma" w:cs="Tahoma"/>
      <w:kern w:val="1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091DC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1DC5"/>
    <w:rPr>
      <w:kern w:val="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3B5CF-E736-4E46-B1EE-E6A83914B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Viettel Corporation</Company>
  <LinksUpToDate>false</LinksUpToDate>
  <CharactersWithSpaces>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Se7ven</dc:creator>
  <cp:lastModifiedBy>windows7</cp:lastModifiedBy>
  <cp:revision>2</cp:revision>
  <cp:lastPrinted>2015-03-17T09:22:00Z</cp:lastPrinted>
  <dcterms:created xsi:type="dcterms:W3CDTF">2015-09-25T08:05:00Z</dcterms:created>
  <dcterms:modified xsi:type="dcterms:W3CDTF">2015-09-25T08:05:00Z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Viettel Corporation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