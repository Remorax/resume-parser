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39" w:rsidRDefault="006669C4">
      <w:pPr>
        <w:widowControl w:val="0"/>
        <w:autoSpaceDE w:val="0"/>
        <w:autoSpaceDN w:val="0"/>
        <w:adjustRightInd w:val="0"/>
        <w:spacing w:before="58" w:after="0" w:line="240" w:lineRule="auto"/>
        <w:ind w:left="428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DOB: 12/02/1992 |</w:t>
      </w:r>
      <w:r>
        <w:rPr>
          <w:rFonts w:ascii="Calibri" w:hAnsi="Calibri" w:cs="Calibri"/>
          <w:spacing w:val="1"/>
          <w:sz w:val="18"/>
          <w:szCs w:val="18"/>
        </w:rPr>
        <w:t xml:space="preserve"> E</w:t>
      </w:r>
      <w:r>
        <w:rPr>
          <w:rFonts w:ascii="Calibri" w:hAnsi="Calibri" w:cs="Calibri"/>
          <w:sz w:val="18"/>
          <w:szCs w:val="18"/>
        </w:rPr>
        <w:t>-mai</w:t>
      </w:r>
      <w:r>
        <w:rPr>
          <w:rFonts w:ascii="Calibri" w:hAnsi="Calibri" w:cs="Calibri"/>
          <w:spacing w:val="-1"/>
          <w:sz w:val="18"/>
          <w:szCs w:val="18"/>
        </w:rPr>
        <w:t>l</w:t>
      </w:r>
      <w:r>
        <w:rPr>
          <w:rFonts w:ascii="Calibri" w:hAnsi="Calibri" w:cs="Calibri"/>
          <w:sz w:val="18"/>
          <w:szCs w:val="18"/>
        </w:rPr>
        <w:t xml:space="preserve">: </w:t>
      </w:r>
      <w:proofErr w:type="gramStart"/>
      <w:r>
        <w:rPr>
          <w:rFonts w:ascii="Calibri" w:hAnsi="Calibri" w:cs="Calibri"/>
          <w:spacing w:val="-1"/>
          <w:sz w:val="18"/>
          <w:szCs w:val="18"/>
        </w:rPr>
        <w:t>s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d</w:t>
      </w:r>
      <w:proofErr w:type="gramEnd"/>
      <w:r w:rsidR="00E47C32">
        <w:fldChar w:fldCharType="begin"/>
      </w:r>
      <w:r w:rsidR="00E47C32">
        <w:instrText xml:space="preserve"> HYPERLINK "mailto:pareva@gmail.com" </w:instrText>
      </w:r>
      <w:r w:rsidR="00E47C32">
        <w:fldChar w:fldCharType="separate"/>
      </w:r>
      <w:r>
        <w:rPr>
          <w:rFonts w:ascii="Calibri" w:hAnsi="Calibri" w:cs="Calibri"/>
          <w:sz w:val="18"/>
          <w:szCs w:val="18"/>
        </w:rPr>
        <w:t>.</w:t>
      </w:r>
      <w:r>
        <w:rPr>
          <w:rFonts w:ascii="Calibri" w:hAnsi="Calibri" w:cs="Calibri"/>
          <w:spacing w:val="-1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>ar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v</w:t>
      </w:r>
      <w:r>
        <w:rPr>
          <w:rFonts w:ascii="Calibri" w:hAnsi="Calibri" w:cs="Calibri"/>
          <w:spacing w:val="1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@</w:t>
      </w:r>
      <w:r>
        <w:rPr>
          <w:rFonts w:ascii="Calibri" w:hAnsi="Calibri" w:cs="Calibri"/>
          <w:spacing w:val="-1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mai</w:t>
      </w:r>
      <w:r>
        <w:rPr>
          <w:rFonts w:ascii="Calibri" w:hAnsi="Calibri" w:cs="Calibri"/>
          <w:spacing w:val="-1"/>
          <w:sz w:val="18"/>
          <w:szCs w:val="18"/>
        </w:rPr>
        <w:t>l</w:t>
      </w:r>
      <w:r>
        <w:rPr>
          <w:rFonts w:ascii="Calibri" w:hAnsi="Calibri" w:cs="Calibri"/>
          <w:sz w:val="18"/>
          <w:szCs w:val="18"/>
        </w:rPr>
        <w:t>.</w:t>
      </w:r>
      <w:r>
        <w:rPr>
          <w:rFonts w:ascii="Calibri" w:hAnsi="Calibri" w:cs="Calibri"/>
          <w:spacing w:val="1"/>
          <w:sz w:val="18"/>
          <w:szCs w:val="18"/>
        </w:rPr>
        <w:t>co</w:t>
      </w:r>
      <w:r>
        <w:rPr>
          <w:rFonts w:ascii="Calibri" w:hAnsi="Calibri" w:cs="Calibri"/>
          <w:sz w:val="18"/>
          <w:szCs w:val="18"/>
        </w:rPr>
        <w:t>m</w:t>
      </w:r>
      <w:r w:rsidR="00E47C32">
        <w:rPr>
          <w:rFonts w:ascii="Calibri" w:hAnsi="Calibri" w:cs="Calibri"/>
          <w:sz w:val="18"/>
          <w:szCs w:val="18"/>
        </w:rPr>
        <w:fldChar w:fldCharType="end"/>
      </w:r>
      <w:r>
        <w:rPr>
          <w:rFonts w:ascii="Calibri" w:hAnsi="Calibri" w:cs="Calibri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|</w:t>
      </w:r>
      <w:r>
        <w:rPr>
          <w:rFonts w:ascii="Calibri" w:hAnsi="Calibri" w:cs="Calibri"/>
          <w:spacing w:val="1"/>
          <w:sz w:val="18"/>
          <w:szCs w:val="18"/>
        </w:rPr>
        <w:t xml:space="preserve"> P</w:t>
      </w:r>
      <w:r>
        <w:rPr>
          <w:rFonts w:ascii="Calibri" w:hAnsi="Calibri" w:cs="Calibri"/>
          <w:spacing w:val="-1"/>
          <w:sz w:val="18"/>
          <w:szCs w:val="18"/>
        </w:rPr>
        <w:t>h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ne</w:t>
      </w:r>
      <w:r>
        <w:rPr>
          <w:rFonts w:ascii="Calibri" w:hAnsi="Calibri" w:cs="Calibri"/>
          <w:sz w:val="18"/>
          <w:szCs w:val="18"/>
        </w:rPr>
        <w:t>: 91 9718008294</w:t>
      </w:r>
    </w:p>
    <w:p w:rsidR="00862E39" w:rsidRDefault="006669C4">
      <w:pPr>
        <w:widowControl w:val="0"/>
        <w:autoSpaceDE w:val="0"/>
        <w:autoSpaceDN w:val="0"/>
        <w:adjustRightInd w:val="0"/>
        <w:spacing w:after="0" w:line="218" w:lineRule="exact"/>
        <w:ind w:left="428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-1"/>
          <w:sz w:val="18"/>
          <w:szCs w:val="18"/>
        </w:rPr>
        <w:t>Add</w:t>
      </w:r>
      <w:r>
        <w:rPr>
          <w:rFonts w:ascii="Calibri" w:hAnsi="Calibri" w:cs="Calibri"/>
          <w:spacing w:val="2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ess</w:t>
      </w:r>
      <w:r>
        <w:rPr>
          <w:rFonts w:ascii="Calibri" w:hAnsi="Calibri" w:cs="Calibri"/>
          <w:sz w:val="18"/>
          <w:szCs w:val="18"/>
        </w:rPr>
        <w:t>: 408</w:t>
      </w:r>
      <w:proofErr w:type="gramStart"/>
      <w:r>
        <w:rPr>
          <w:rFonts w:ascii="Calibri" w:hAnsi="Calibri" w:cs="Calibri"/>
          <w:sz w:val="18"/>
          <w:szCs w:val="18"/>
        </w:rPr>
        <w:t>,</w:t>
      </w:r>
      <w:r>
        <w:rPr>
          <w:rFonts w:ascii="Calibri" w:hAnsi="Calibri" w:cs="Calibri"/>
          <w:spacing w:val="2"/>
          <w:sz w:val="18"/>
          <w:szCs w:val="18"/>
        </w:rPr>
        <w:t>s</w:t>
      </w:r>
      <w:r>
        <w:rPr>
          <w:rFonts w:ascii="Calibri" w:hAnsi="Calibri" w:cs="Calibri"/>
          <w:spacing w:val="-1"/>
          <w:sz w:val="18"/>
          <w:szCs w:val="18"/>
        </w:rPr>
        <w:t>h</w:t>
      </w:r>
      <w:r>
        <w:rPr>
          <w:rFonts w:ascii="Calibri" w:hAnsi="Calibri" w:cs="Calibri"/>
          <w:sz w:val="18"/>
          <w:szCs w:val="18"/>
        </w:rPr>
        <w:t>iv</w:t>
      </w:r>
      <w:proofErr w:type="gramEnd"/>
      <w:r>
        <w:rPr>
          <w:rFonts w:ascii="Calibri" w:hAnsi="Calibri" w:cs="Calibri"/>
          <w:sz w:val="18"/>
          <w:szCs w:val="18"/>
        </w:rPr>
        <w:t xml:space="preserve"> </w:t>
      </w:r>
      <w:r w:rsidR="00F806E7">
        <w:rPr>
          <w:rFonts w:ascii="Calibri" w:hAnsi="Calibri" w:cs="Calibri"/>
          <w:sz w:val="18"/>
          <w:szCs w:val="18"/>
        </w:rPr>
        <w:t>ga</w:t>
      </w:r>
      <w:r w:rsidR="00F806E7">
        <w:rPr>
          <w:rFonts w:ascii="Calibri" w:hAnsi="Calibri" w:cs="Calibri"/>
          <w:spacing w:val="2"/>
          <w:sz w:val="18"/>
          <w:szCs w:val="18"/>
        </w:rPr>
        <w:t>l</w:t>
      </w:r>
      <w:r w:rsidR="00F806E7">
        <w:rPr>
          <w:rFonts w:ascii="Calibri" w:hAnsi="Calibri" w:cs="Calibri"/>
          <w:sz w:val="18"/>
          <w:szCs w:val="18"/>
        </w:rPr>
        <w:t>i, P</w:t>
      </w:r>
      <w:r w:rsidR="00F806E7">
        <w:rPr>
          <w:rFonts w:ascii="Calibri" w:hAnsi="Calibri" w:cs="Calibri"/>
          <w:spacing w:val="-1"/>
          <w:sz w:val="18"/>
          <w:szCs w:val="18"/>
        </w:rPr>
        <w:t>u</w:t>
      </w:r>
      <w:r w:rsidR="00F806E7">
        <w:rPr>
          <w:rFonts w:ascii="Calibri" w:hAnsi="Calibri" w:cs="Calibri"/>
          <w:sz w:val="18"/>
          <w:szCs w:val="18"/>
        </w:rPr>
        <w:t>nj</w:t>
      </w:r>
      <w:r w:rsidR="00F806E7">
        <w:rPr>
          <w:rFonts w:ascii="Calibri" w:hAnsi="Calibri" w:cs="Calibri"/>
          <w:spacing w:val="-1"/>
          <w:sz w:val="18"/>
          <w:szCs w:val="18"/>
        </w:rPr>
        <w:t>a</w:t>
      </w:r>
      <w:r w:rsidR="00F806E7">
        <w:rPr>
          <w:rFonts w:ascii="Calibri" w:hAnsi="Calibri" w:cs="Calibri"/>
          <w:sz w:val="18"/>
          <w:szCs w:val="18"/>
        </w:rPr>
        <w:t>bi</w:t>
      </w:r>
      <w:r>
        <w:rPr>
          <w:rFonts w:ascii="Calibri" w:hAnsi="Calibri" w:cs="Calibri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sz w:val="18"/>
          <w:szCs w:val="18"/>
        </w:rPr>
        <w:t>b</w:t>
      </w:r>
      <w:r>
        <w:rPr>
          <w:rFonts w:ascii="Calibri" w:hAnsi="Calibri" w:cs="Calibri"/>
          <w:spacing w:val="2"/>
          <w:sz w:val="18"/>
          <w:szCs w:val="18"/>
        </w:rPr>
        <w:t>a</w:t>
      </w:r>
      <w:r>
        <w:rPr>
          <w:rFonts w:ascii="Calibri" w:hAnsi="Calibri" w:cs="Calibri"/>
          <w:spacing w:val="1"/>
          <w:sz w:val="18"/>
          <w:szCs w:val="18"/>
        </w:rPr>
        <w:t>z</w:t>
      </w:r>
      <w:r>
        <w:rPr>
          <w:rFonts w:ascii="Calibri" w:hAnsi="Calibri" w:cs="Calibri"/>
          <w:sz w:val="18"/>
          <w:szCs w:val="18"/>
        </w:rPr>
        <w:t>aar,</w:t>
      </w:r>
      <w:r>
        <w:rPr>
          <w:rFonts w:ascii="Calibri" w:hAnsi="Calibri" w:cs="Calibri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k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l</w:t>
      </w:r>
      <w:r>
        <w:rPr>
          <w:rFonts w:ascii="Calibri" w:hAnsi="Calibri" w:cs="Calibri"/>
          <w:sz w:val="18"/>
          <w:szCs w:val="18"/>
        </w:rPr>
        <w:t>a mu</w:t>
      </w:r>
      <w:r>
        <w:rPr>
          <w:rFonts w:ascii="Calibri" w:hAnsi="Calibri" w:cs="Calibri"/>
          <w:spacing w:val="-1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arak</w:t>
      </w:r>
      <w:r>
        <w:rPr>
          <w:rFonts w:ascii="Calibri" w:hAnsi="Calibri" w:cs="Calibri"/>
          <w:spacing w:val="-1"/>
          <w:sz w:val="18"/>
          <w:szCs w:val="18"/>
        </w:rPr>
        <w:t>pu</w:t>
      </w:r>
      <w:r>
        <w:rPr>
          <w:rFonts w:ascii="Calibri" w:hAnsi="Calibri" w:cs="Calibri"/>
          <w:spacing w:val="1"/>
          <w:sz w:val="18"/>
          <w:szCs w:val="18"/>
        </w:rPr>
        <w:t>r</w:t>
      </w:r>
      <w:r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pacing w:val="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W DE</w:t>
      </w:r>
      <w:r>
        <w:rPr>
          <w:rFonts w:ascii="Calibri" w:hAnsi="Calibri" w:cs="Calibri"/>
          <w:spacing w:val="1"/>
          <w:sz w:val="18"/>
          <w:szCs w:val="18"/>
        </w:rPr>
        <w:t>LH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–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 w:rsidR="00F806E7">
        <w:rPr>
          <w:rFonts w:ascii="Calibri" w:hAnsi="Calibri" w:cs="Calibri"/>
          <w:sz w:val="18"/>
          <w:szCs w:val="18"/>
        </w:rPr>
        <w:t>110003</w:t>
      </w:r>
    </w:p>
    <w:p w:rsidR="00862E39" w:rsidRDefault="00862E3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Calibri" w:hAnsi="Calibri" w:cs="Calibri"/>
        </w:rPr>
      </w:pPr>
    </w:p>
    <w:p w:rsidR="00862E39" w:rsidRDefault="008E295B">
      <w:pPr>
        <w:widowControl w:val="0"/>
        <w:autoSpaceDE w:val="0"/>
        <w:autoSpaceDN w:val="0"/>
        <w:adjustRightInd w:val="0"/>
        <w:spacing w:after="0" w:line="216" w:lineRule="exact"/>
        <w:ind w:left="14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426085</wp:posOffset>
                </wp:positionV>
                <wp:extent cx="1895475" cy="22860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6669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exact"/>
                              <w:ind w:right="-74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position w:val="2"/>
                                <w:sz w:val="36"/>
                                <w:szCs w:val="36"/>
                              </w:rPr>
                              <w:t>SIDD</w:t>
                            </w:r>
                            <w:r>
                              <w:rPr>
                                <w:rFonts w:ascii="Calibri" w:hAnsi="Calibri" w:cs="Calibri"/>
                                <w:spacing w:val="-2"/>
                                <w:position w:val="2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Calibri" w:hAnsi="Calibri" w:cs="Calibri"/>
                                <w:position w:val="2"/>
                                <w:sz w:val="36"/>
                                <w:szCs w:val="36"/>
                              </w:rPr>
                              <w:t>AR</w:t>
                            </w:r>
                            <w:r>
                              <w:rPr>
                                <w:rFonts w:ascii="Calibri" w:hAnsi="Calibri" w:cs="Calibri"/>
                                <w:spacing w:val="1"/>
                                <w:position w:val="2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Calibri" w:hAnsi="Calibri" w:cs="Calibri"/>
                                <w:position w:val="2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="Calibri" w:hAnsi="Calibri" w:cs="Calibri"/>
                                <w:spacing w:val="-1"/>
                                <w:position w:val="2"/>
                                <w:sz w:val="36"/>
                                <w:szCs w:val="36"/>
                              </w:rPr>
                              <w:t xml:space="preserve"> P</w:t>
                            </w:r>
                            <w:r>
                              <w:rPr>
                                <w:rFonts w:ascii="Calibri" w:hAnsi="Calibri" w:cs="Calibri"/>
                                <w:position w:val="2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Calibri" w:hAnsi="Calibri" w:cs="Calibri"/>
                                <w:spacing w:val="2"/>
                                <w:position w:val="2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Calibri" w:hAnsi="Calibri" w:cs="Calibri"/>
                                <w:position w:val="2"/>
                                <w:sz w:val="36"/>
                                <w:szCs w:val="36"/>
                              </w:rPr>
                              <w:t>EVA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33.55pt;width:149.25pt;height:1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LwrwIAAKo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Qjl4aSFHj3SQaM7MaDAlKfvVAJeDx346QG2oc02VdXdi+KbQlxsasL3dC2l6GtKSqDnm5vus6sj&#10;jjIgu/6jKCEMOWhhgYZKtqZ2UA0E6MDj6dwaQ6UwIaN4Fi5mGBVwFgTR3LO9c0ky3e6k0u+paJEx&#10;Uiyh9RadHO+VNmxIMrmYYFzkrGls+xt+tQGO4w7EhqvmzLCw3fwZe/E22kahEwbzrRN6Weas803o&#10;zHN/McveZZtN5v8ycf0wqVlZUm7CTMrywz/r3EnjoybO2lKiYaWBM5SU3O82jURHAsrO7WdrDicX&#10;N/eahi0C5PIiJT8IvbsgdvJ5tHDCPJw58cKLHM+P7+K5F8Zhll+ndM84/feUUJ/ieBbMRjFdSL/I&#10;zbPf69xI0jINs6NhbYqjsxNJjAS3vLSt1YQ1o/2sFIb+pRTQ7qnRVrBGo6Na9bAbAMWoeCfKJ5Cu&#10;FKAs0CcMPDBqIX9g1MPwSLH6fiCSYtR84CB/M2kmQ07GbjIIL+BqijVGo7nR40Q6dJLta0AeHxgX&#10;a3giFbPqvbA4PSwYCDaJ0/AyE+f5v/W6jNjVbwAAAP//AwBQSwMEFAAGAAgAAAAhALN96fvfAAAA&#10;CQEAAA8AAABkcnMvZG93bnJldi54bWxMjzFPwzAUhHck/oP1kNionVYkNI1TVQgmJEQaBkYndhOr&#10;8XOI3Tb8ex5TGU93uvuu2M5uYGczBetRQrIQwAy2XlvsJHzWrw9PwEJUqNXg0Uj4MQG25e1NoXLt&#10;L1iZ8z52jEow5EpCH+OYcx7a3jgVFn40SN7BT05FklPH9aQuVO4GvhQi5U5ZpIVejea5N+1xf3IS&#10;dl9Yvdjv9+ajOlS2rtcC39KjlPd3824DLJo5XsPwh0/oUBJT40+oAxskZEu6EiWkWQKM/FUmHoE1&#10;FBSrBHhZ8P8Pyl8AAAD//wMAUEsBAi0AFAAGAAgAAAAhALaDOJL+AAAA4QEAABMAAAAAAAAAAAAA&#10;AAAAAAAAAFtDb250ZW50X1R5cGVzXS54bWxQSwECLQAUAAYACAAAACEAOP0h/9YAAACUAQAACwAA&#10;AAAAAAAAAAAAAAAvAQAAX3JlbHMvLnJlbHNQSwECLQAUAAYACAAAACEAydei8K8CAACqBQAADgAA&#10;AAAAAAAAAAAAAAAuAgAAZHJzL2Uyb0RvYy54bWxQSwECLQAUAAYACAAAACEAs33p+98AAAAJAQAA&#10;DwAAAAAAAAAAAAAAAAAJBQAAZHJzL2Rvd25yZXYueG1sUEsFBgAAAAAEAAQA8wAAABUGAAAAAA==&#10;" o:allowincell="f" filled="f" stroked="f">
                <v:textbox inset="0,0,0,0">
                  <w:txbxContent>
                    <w:p w:rsidR="00862E39" w:rsidRDefault="006669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exact"/>
                        <w:ind w:right="-74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position w:val="2"/>
                          <w:sz w:val="36"/>
                          <w:szCs w:val="36"/>
                        </w:rPr>
                        <w:t>SIDD</w:t>
                      </w:r>
                      <w:r>
                        <w:rPr>
                          <w:rFonts w:ascii="Calibri" w:hAnsi="Calibri" w:cs="Calibri"/>
                          <w:spacing w:val="-2"/>
                          <w:position w:val="2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="Calibri" w:hAnsi="Calibri" w:cs="Calibri"/>
                          <w:position w:val="2"/>
                          <w:sz w:val="36"/>
                          <w:szCs w:val="36"/>
                        </w:rPr>
                        <w:t>AR</w:t>
                      </w:r>
                      <w:r>
                        <w:rPr>
                          <w:rFonts w:ascii="Calibri" w:hAnsi="Calibri" w:cs="Calibri"/>
                          <w:spacing w:val="1"/>
                          <w:position w:val="2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="Calibri" w:hAnsi="Calibri" w:cs="Calibri"/>
                          <w:position w:val="2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="Calibri" w:hAnsi="Calibri" w:cs="Calibri"/>
                          <w:spacing w:val="-1"/>
                          <w:position w:val="2"/>
                          <w:sz w:val="36"/>
                          <w:szCs w:val="36"/>
                        </w:rPr>
                        <w:t xml:space="preserve"> P</w:t>
                      </w:r>
                      <w:r>
                        <w:rPr>
                          <w:rFonts w:ascii="Calibri" w:hAnsi="Calibri" w:cs="Calibri"/>
                          <w:position w:val="2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Calibri" w:hAnsi="Calibri" w:cs="Calibri"/>
                          <w:spacing w:val="2"/>
                          <w:position w:val="2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Calibri" w:hAnsi="Calibri" w:cs="Calibri"/>
                          <w:position w:val="2"/>
                          <w:sz w:val="36"/>
                          <w:szCs w:val="36"/>
                        </w:rPr>
                        <w:t>EVA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b/>
          <w:bCs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z w:val="18"/>
          <w:szCs w:val="18"/>
        </w:rPr>
        <w:t>TIO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NA</w:t>
      </w:r>
      <w:r w:rsidR="006669C4">
        <w:rPr>
          <w:rFonts w:ascii="Calibri" w:hAnsi="Calibri" w:cs="Calibri"/>
          <w:b/>
          <w:bCs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Q</w:t>
      </w:r>
      <w:r w:rsidR="006669C4">
        <w:rPr>
          <w:rFonts w:ascii="Calibri" w:hAnsi="Calibri" w:cs="Calibri"/>
          <w:b/>
          <w:bCs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F</w:t>
      </w:r>
      <w:r w:rsidR="006669C4">
        <w:rPr>
          <w:rFonts w:ascii="Calibri" w:hAnsi="Calibri" w:cs="Calibri"/>
          <w:b/>
          <w:bCs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z w:val="18"/>
          <w:szCs w:val="18"/>
        </w:rPr>
        <w:t>TIO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S</w:t>
      </w:r>
    </w:p>
    <w:p w:rsidR="00862E39" w:rsidRDefault="00862E39">
      <w:pPr>
        <w:widowControl w:val="0"/>
        <w:autoSpaceDE w:val="0"/>
        <w:autoSpaceDN w:val="0"/>
        <w:adjustRightInd w:val="0"/>
        <w:spacing w:before="1" w:after="0" w:line="30" w:lineRule="exact"/>
        <w:rPr>
          <w:rFonts w:ascii="Calibri" w:hAnsi="Calibri" w:cs="Calibri"/>
          <w:sz w:val="3"/>
          <w:szCs w:val="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3999"/>
        <w:gridCol w:w="1998"/>
        <w:gridCol w:w="1963"/>
      </w:tblGrid>
      <w:tr w:rsidR="00862E39" w:rsidTr="00666512">
        <w:trPr>
          <w:trHeight w:hRule="exact" w:val="288"/>
        </w:trPr>
        <w:tc>
          <w:tcPr>
            <w:tcW w:w="25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ou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se</w:t>
            </w:r>
            <w:r>
              <w:rPr>
                <w:rFonts w:ascii="Calibri" w:hAnsi="Calibri" w:cs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(S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eam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)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/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am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in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b/>
                <w:bCs/>
                <w:spacing w:val="2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io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39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st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on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/U</w:t>
            </w:r>
            <w:r>
              <w:rPr>
                <w:rFonts w:ascii="Calibri" w:hAnsi="Calibri" w:cs="Calibri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iv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ty</w:t>
            </w:r>
          </w:p>
        </w:tc>
        <w:tc>
          <w:tcPr>
            <w:tcW w:w="19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4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ar</w:t>
            </w:r>
            <w:r>
              <w:rPr>
                <w:rFonts w:ascii="Calibri" w:hAnsi="Calibri" w:cs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f Passi</w:t>
            </w:r>
            <w:r>
              <w:rPr>
                <w:rFonts w:ascii="Calibri" w:hAnsi="Calibri" w:cs="Calibri"/>
                <w:b/>
                <w:bCs/>
                <w:spacing w:val="-1"/>
                <w:sz w:val="18"/>
                <w:szCs w:val="18"/>
              </w:rPr>
              <w:t>ng</w:t>
            </w:r>
          </w:p>
        </w:tc>
        <w:tc>
          <w:tcPr>
            <w:tcW w:w="19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Pe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b/>
                <w:bCs/>
                <w:i/>
                <w:iCs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b/>
                <w:bCs/>
                <w:i/>
                <w:iCs/>
                <w:spacing w:val="-1"/>
                <w:sz w:val="18"/>
                <w:szCs w:val="18"/>
              </w:rPr>
              <w:t>rm</w:t>
            </w:r>
            <w:r>
              <w:rPr>
                <w:rFonts w:ascii="Calibri" w:hAnsi="Calibri" w:cs="Calibri"/>
                <w:b/>
                <w:bCs/>
                <w:i/>
                <w:iCs/>
                <w:spacing w:val="1"/>
                <w:sz w:val="18"/>
                <w:szCs w:val="18"/>
              </w:rPr>
              <w:t>an</w:t>
            </w:r>
            <w:r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ce</w:t>
            </w:r>
          </w:p>
        </w:tc>
      </w:tr>
      <w:tr w:rsidR="000B55DB" w:rsidTr="00666512">
        <w:trPr>
          <w:trHeight w:hRule="exact" w:val="485"/>
        </w:trPr>
        <w:tc>
          <w:tcPr>
            <w:tcW w:w="25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55DB" w:rsidRPr="000B55DB" w:rsidRDefault="000B55D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57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LLB</w:t>
            </w:r>
          </w:p>
        </w:tc>
        <w:tc>
          <w:tcPr>
            <w:tcW w:w="39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55DB" w:rsidRPr="000B55DB" w:rsidRDefault="000B55D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1183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Law centre 1 university of Delhi</w:t>
            </w:r>
          </w:p>
        </w:tc>
        <w:tc>
          <w:tcPr>
            <w:tcW w:w="19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512" w:rsidRDefault="000B55D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419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     </w:t>
            </w:r>
            <w:r w:rsidR="00666512">
              <w:rPr>
                <w:rFonts w:ascii="Calibri" w:hAnsi="Calibri" w:cs="Calibri"/>
                <w:bCs/>
                <w:sz w:val="18"/>
                <w:szCs w:val="18"/>
              </w:rPr>
              <w:t>P</w:t>
            </w:r>
            <w:r>
              <w:rPr>
                <w:rFonts w:ascii="Calibri" w:hAnsi="Calibri" w:cs="Calibri"/>
                <w:bCs/>
                <w:sz w:val="18"/>
                <w:szCs w:val="18"/>
              </w:rPr>
              <w:t>ursuing</w:t>
            </w:r>
            <w:r w:rsidR="00666512">
              <w:rPr>
                <w:rFonts w:ascii="Calibri" w:hAnsi="Calibri" w:cs="Calibri"/>
                <w:bCs/>
                <w:sz w:val="18"/>
                <w:szCs w:val="18"/>
              </w:rPr>
              <w:t xml:space="preserve"> since </w:t>
            </w:r>
          </w:p>
          <w:p w:rsidR="000B55DB" w:rsidRPr="000B55DB" w:rsidRDefault="00666512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419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 xml:space="preserve">            2014</w:t>
            </w:r>
          </w:p>
        </w:tc>
        <w:tc>
          <w:tcPr>
            <w:tcW w:w="19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55DB" w:rsidRDefault="000B55DB">
            <w:pPr>
              <w:widowControl w:val="0"/>
              <w:autoSpaceDE w:val="0"/>
              <w:autoSpaceDN w:val="0"/>
              <w:adjustRightInd w:val="0"/>
              <w:spacing w:before="24" w:after="0" w:line="240" w:lineRule="auto"/>
              <w:ind w:left="501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862E39" w:rsidTr="00666512">
        <w:trPr>
          <w:trHeight w:hRule="exact" w:val="4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2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ac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he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r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ne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ud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</w:p>
          <w:p w:rsidR="00862E39" w:rsidRDefault="006669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>e)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03" w:right="305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pacing w:val="-1"/>
                <w:sz w:val="18"/>
                <w:szCs w:val="18"/>
              </w:rPr>
              <w:t>Sh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ee</w:t>
            </w:r>
            <w:r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Su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k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hde</w:t>
            </w:r>
            <w:r>
              <w:rPr>
                <w:rFonts w:ascii="Calibri" w:hAnsi="Calibri" w:cs="Calibri"/>
                <w:sz w:val="18"/>
                <w:szCs w:val="18"/>
              </w:rPr>
              <w:t>v C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sz w:val="18"/>
                <w:szCs w:val="18"/>
              </w:rPr>
              <w:t>ll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f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us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nes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u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s</w:t>
            </w:r>
          </w:p>
          <w:p w:rsidR="00862E39" w:rsidRDefault="006669C4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31" w:right="1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(U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iver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ty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sz w:val="18"/>
                <w:szCs w:val="18"/>
              </w:rPr>
              <w:t>f D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</w:rPr>
              <w:t>i)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862E39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862E39" w:rsidRDefault="00166F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30" w:right="6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2013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862E39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166F40" w:rsidRPr="0059410B" w:rsidRDefault="00166F40" w:rsidP="00594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1814/2750 [65.96</w:t>
            </w:r>
            <w:r w:rsidR="006669C4">
              <w:rPr>
                <w:rFonts w:ascii="Calibri" w:hAnsi="Calibri" w:cs="Calibri"/>
                <w:i/>
                <w:iCs/>
                <w:spacing w:val="1"/>
                <w:sz w:val="18"/>
                <w:szCs w:val="18"/>
              </w:rPr>
              <w:t>%</w:t>
            </w:r>
            <w:r w:rsidR="006669C4">
              <w:rPr>
                <w:rFonts w:ascii="Calibri" w:hAnsi="Calibri" w:cs="Calibri"/>
                <w:i/>
                <w:iCs/>
                <w:sz w:val="18"/>
                <w:szCs w:val="18"/>
              </w:rPr>
              <w:t>]</w:t>
            </w:r>
          </w:p>
        </w:tc>
      </w:tr>
      <w:tr w:rsidR="00862E39" w:rsidTr="00666512">
        <w:trPr>
          <w:trHeight w:hRule="exact" w:val="274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SS</w:t>
            </w:r>
            <w:r>
              <w:rPr>
                <w:rFonts w:ascii="Calibri" w:hAnsi="Calibri" w:cs="Calibri"/>
                <w:sz w:val="18"/>
                <w:szCs w:val="18"/>
              </w:rPr>
              <w:t>CE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z w:val="18"/>
                <w:szCs w:val="18"/>
              </w:rPr>
              <w:t>e)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yan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(</w:t>
            </w:r>
            <w:r w:rsidR="00166F40"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 xml:space="preserve"> </w:t>
            </w:r>
            <w:r w:rsidR="00166F40">
              <w:rPr>
                <w:rFonts w:ascii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</w:rPr>
              <w:t>i)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765" w:right="7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2010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3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342/500 [68.40</w:t>
            </w:r>
            <w:r>
              <w:rPr>
                <w:rFonts w:ascii="Calibri" w:hAnsi="Calibri" w:cs="Calibri"/>
                <w:i/>
                <w:iCs/>
                <w:spacing w:val="1"/>
                <w:sz w:val="18"/>
                <w:szCs w:val="18"/>
              </w:rPr>
              <w:t>%]</w:t>
            </w:r>
          </w:p>
        </w:tc>
      </w:tr>
      <w:tr w:rsidR="00862E39" w:rsidTr="00666512">
        <w:trPr>
          <w:trHeight w:hRule="exact" w:val="283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55DB" w:rsidRPr="000B55DB" w:rsidRDefault="006669C4" w:rsidP="000B55DB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102"/>
              <w:rPr>
                <w:rFonts w:ascii="Calibri" w:hAnsi="Calibri" w:cs="Calibri"/>
                <w:spacing w:val="-1"/>
                <w:sz w:val="18"/>
                <w:szCs w:val="18"/>
              </w:rPr>
            </w:pPr>
            <w:r>
              <w:rPr>
                <w:rFonts w:ascii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I</w:t>
            </w:r>
            <w:r w:rsidR="00166F40">
              <w:rPr>
                <w:rFonts w:ascii="Calibri" w:hAnsi="Calibri" w:cs="Calibri"/>
                <w:spacing w:val="-1"/>
                <w:sz w:val="18"/>
                <w:szCs w:val="18"/>
              </w:rPr>
              <w:t>SCE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z w:val="18"/>
                <w:szCs w:val="18"/>
              </w:rPr>
              <w:t>yan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t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 xml:space="preserve"> s</w:t>
            </w:r>
            <w:r>
              <w:rPr>
                <w:rFonts w:ascii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oo</w:t>
            </w:r>
            <w:r>
              <w:rPr>
                <w:rFonts w:ascii="Calibri" w:hAnsi="Calibri" w:cs="Calibri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>(</w:t>
            </w:r>
            <w:r w:rsidR="00166F40">
              <w:rPr>
                <w:rFonts w:ascii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z w:val="18"/>
                <w:szCs w:val="18"/>
              </w:rPr>
              <w:t>w</w:t>
            </w:r>
            <w:r>
              <w:rPr>
                <w:rFonts w:ascii="Calibri" w:hAnsi="Calibri" w:cs="Calibri"/>
                <w:spacing w:val="1"/>
                <w:sz w:val="18"/>
                <w:szCs w:val="18"/>
              </w:rPr>
              <w:t xml:space="preserve"> </w:t>
            </w:r>
            <w:r w:rsidR="00166F40">
              <w:rPr>
                <w:rFonts w:ascii="Calibri" w:hAnsi="Calibri" w:cs="Calibri"/>
                <w:spacing w:val="-1"/>
                <w:sz w:val="18"/>
                <w:szCs w:val="18"/>
              </w:rPr>
              <w:t>D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hAnsi="Calibri" w:cs="Calibri"/>
                <w:spacing w:val="-1"/>
                <w:sz w:val="18"/>
                <w:szCs w:val="18"/>
              </w:rPr>
              <w:t>h</w:t>
            </w:r>
            <w:r>
              <w:rPr>
                <w:rFonts w:ascii="Calibri" w:hAnsi="Calibri" w:cs="Calibri"/>
                <w:sz w:val="18"/>
                <w:szCs w:val="18"/>
              </w:rPr>
              <w:t>i)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65" w:right="7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2008</w:t>
            </w:r>
          </w:p>
        </w:tc>
        <w:tc>
          <w:tcPr>
            <w:tcW w:w="1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E39" w:rsidRDefault="006669C4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sz w:val="18"/>
                <w:szCs w:val="18"/>
              </w:rPr>
              <w:t>373/500 [74.60</w:t>
            </w:r>
            <w:r>
              <w:rPr>
                <w:rFonts w:ascii="Calibri" w:hAnsi="Calibri" w:cs="Calibri"/>
                <w:i/>
                <w:iCs/>
                <w:spacing w:val="1"/>
                <w:sz w:val="18"/>
                <w:szCs w:val="18"/>
              </w:rPr>
              <w:t>%]</w:t>
            </w:r>
          </w:p>
        </w:tc>
      </w:tr>
    </w:tbl>
    <w:p w:rsidR="00EE32B3" w:rsidRPr="00EE32B3" w:rsidRDefault="006669C4" w:rsidP="00EE32B3">
      <w:pPr>
        <w:widowControl w:val="0"/>
        <w:autoSpaceDE w:val="0"/>
        <w:autoSpaceDN w:val="0"/>
        <w:adjustRightInd w:val="0"/>
        <w:spacing w:before="23" w:after="0" w:line="240" w:lineRule="auto"/>
        <w:ind w:left="1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I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hAnsi="Calibri" w:cs="Calibri"/>
          <w:b/>
          <w:bCs/>
          <w:sz w:val="18"/>
          <w:szCs w:val="18"/>
        </w:rPr>
        <w:t>T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RN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S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H</w:t>
      </w:r>
      <w:r>
        <w:rPr>
          <w:rFonts w:ascii="Calibri" w:hAnsi="Calibri" w:cs="Calibri"/>
          <w:b/>
          <w:bCs/>
          <w:sz w:val="18"/>
          <w:szCs w:val="18"/>
        </w:rPr>
        <w:t>IPS</w:t>
      </w:r>
    </w:p>
    <w:p w:rsidR="00EE32B3" w:rsidRPr="00EE32B3" w:rsidRDefault="00EE32B3" w:rsidP="00EE32B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0AB1EF52" wp14:editId="6736C5B3">
                <wp:simplePos x="0" y="0"/>
                <wp:positionH relativeFrom="page">
                  <wp:posOffset>457200</wp:posOffset>
                </wp:positionH>
                <wp:positionV relativeFrom="paragraph">
                  <wp:posOffset>32385</wp:posOffset>
                </wp:positionV>
                <wp:extent cx="76200" cy="76200"/>
                <wp:effectExtent l="0" t="0" r="0" b="0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32B3" w:rsidRDefault="00EE32B3" w:rsidP="00EE32B3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0B0F1C" wp14:editId="3F4F6FE0">
                                  <wp:extent cx="76200" cy="7620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32B3" w:rsidRDefault="00EE32B3" w:rsidP="00EE32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6pt;margin-top:2.55pt;width:6pt;height:6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fcqAIAAKUFAAAOAAAAZHJzL2Uyb0RvYy54bWysVNtu3CAQfa/Uf0C8O77Ue7EVb5Ss11Wl&#10;tI2a9gNYG69RMbjArjep+u8d8HovyUvVlgc0wHCYM3OY65t9y9GOKs2kyHB4FWBERSkrJjYZ/va1&#10;8OYYaUNERbgUNMNPVOObxds3132X0kg2kldUIQAROu27DDfGdKnv67KhLdFXsqMCDmupWmJgqTZ+&#10;pUgP6C33oyCY+r1UVadkSbWG3Xw4xAuHX9e0NJ/rWlODeIYhNuNm5ea1nf3FNUk3inQNKw9hkL+I&#10;oiVMwKNHqJwYgraKvYJqWamklrW5KmXry7pmJXUcgE0YvGDz2JCOOi6QHN0d06T/H2z5afegEKsy&#10;HEF6BGmhRl8ga0RsOEWxzU/f6RTcHrsHZRnq7l6W3zUSctmAF71VSvYNJRVEFVp//+KCXWi4itb9&#10;R1kBOtka6VK1r1VrASEJaO8q8nSsCN0bVMLmbApFxqiEk8G0+CQdr3ZKm/dUtsgaGVYQuIMmu3tt&#10;BtfRxb4kZME4h32ScnGxAZjDDjwMV+2ZDcFV8GcSJKv5ah57cTRdeXGQ595tsYy9aRHOJvm7fLnM&#10;w1/23TBOG1ZVVNhnRjWF8Z9V66DrQQdHPWnJWWXhbEhabdZLrtCOgJoLN1zC4eTk5l+G4fIFXF5Q&#10;CqM4uIsSr5jOZ15cxBMvmQVzLwiTu2QaxEmcF5eU7pmg/04J9RlOJtHEVeks6BfcAjdecyNpywz0&#10;C87aDM+PTiS1+luJypXWEMYH+ywVNvxTKqDcY6GdWq1AB6Gb/XrvvoOTshXvWlZPIF8lQWAgReh1&#10;YDRSPWPUQ9/IsP6xJYpixD8I+AK2yYyGGo31aBBRwtUMG4wGc2mGZrTtFNs0gBy61Ah5C9+kZk7E&#10;pygOnwt6geNy6Fu22Zyvndepuy5+AwAA//8DAFBLAwQUAAYACAAAACEAkmKLD90AAAAGAQAADwAA&#10;AGRycy9kb3ducmV2LnhtbEyPzU7DMBCE70i8g7VI3KiTCmga4lQVPyrH0iK1vbnxkkTY6yh2m8DT&#10;s5zgOJrRzDfFYnRWnLEPrScF6SQBgVR501Kt4H37cpOBCFGT0dYTKvjCAIvy8qLQufEDveF5E2vB&#10;JRRyraCJsculDFWDToeJ75DY+/C905FlX0vT64HLnZXTJLmXTrfEC43u8LHB6nNzcgpWWbfcv/rv&#10;obbPh9VuvZs/bedRqeurcfkAIuIY/8Lwi8/oUDLT0Z/IBGEVzKZ8JSq4S0Gwnd2yPHJsloIsC/kf&#10;v/wBAAD//wMAUEsBAi0AFAAGAAgAAAAhALaDOJL+AAAA4QEAABMAAAAAAAAAAAAAAAAAAAAAAFtD&#10;b250ZW50X1R5cGVzXS54bWxQSwECLQAUAAYACAAAACEAOP0h/9YAAACUAQAACwAAAAAAAAAAAAAA&#10;AAAvAQAAX3JlbHMvLnJlbHNQSwECLQAUAAYACAAAACEAQ3xH3KgCAAClBQAADgAAAAAAAAAAAAAA&#10;AAAuAgAAZHJzL2Uyb0RvYy54bWxQSwECLQAUAAYACAAAACEAkmKLD90AAAAGAQAADwAAAAAAAAAA&#10;AAAAAAACBQAAZHJzL2Rvd25yZXYueG1sUEsFBgAAAAAEAAQA8wAAAAwGAAAAAA==&#10;" o:allowincell="f" filled="f" stroked="f">
                <v:textbox inset="0,0,0,0">
                  <w:txbxContent>
                    <w:p w:rsidR="00EE32B3" w:rsidRDefault="00EE32B3" w:rsidP="00EE32B3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C0B0F1C" wp14:editId="3F4F6FE0">
                            <wp:extent cx="76200" cy="7620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32B3" w:rsidRDefault="00EE32B3" w:rsidP="00EE32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b/>
          <w:bCs/>
          <w:sz w:val="18"/>
          <w:szCs w:val="18"/>
        </w:rPr>
        <w:t xml:space="preserve">             ASIATECH TRADE PROMOTION ORGANISATION</w:t>
      </w:r>
      <w:r w:rsidRPr="00EE32B3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Pr="00EE32B3">
        <w:rPr>
          <w:rFonts w:ascii="Calibri" w:hAnsi="Calibri" w:cs="Calibri"/>
          <w:sz w:val="18"/>
          <w:szCs w:val="18"/>
        </w:rPr>
        <w:t xml:space="preserve">(1 </w:t>
      </w:r>
      <w:r w:rsidR="002C1507" w:rsidRPr="00EE32B3">
        <w:rPr>
          <w:rFonts w:ascii="Calibri" w:hAnsi="Calibri" w:cs="Calibri"/>
          <w:sz w:val="18"/>
          <w:szCs w:val="18"/>
        </w:rPr>
        <w:t>J</w:t>
      </w:r>
      <w:r w:rsidR="002C1507" w:rsidRPr="00EE32B3">
        <w:rPr>
          <w:rFonts w:ascii="Calibri" w:hAnsi="Calibri" w:cs="Calibri"/>
          <w:spacing w:val="-1"/>
          <w:sz w:val="18"/>
          <w:szCs w:val="18"/>
        </w:rPr>
        <w:t>une</w:t>
      </w:r>
      <w:r w:rsidR="002C1507" w:rsidRPr="00EE32B3">
        <w:rPr>
          <w:rFonts w:ascii="Calibri" w:hAnsi="Calibri" w:cs="Calibri"/>
          <w:spacing w:val="1"/>
          <w:sz w:val="18"/>
          <w:szCs w:val="18"/>
        </w:rPr>
        <w:t>,</w:t>
      </w:r>
      <w:r w:rsidR="002C1507">
        <w:rPr>
          <w:rFonts w:ascii="Calibri" w:hAnsi="Calibri" w:cs="Calibri"/>
          <w:sz w:val="18"/>
          <w:szCs w:val="18"/>
        </w:rPr>
        <w:t xml:space="preserve"> 2013</w:t>
      </w:r>
      <w:r w:rsidRPr="00EE32B3">
        <w:rPr>
          <w:rFonts w:ascii="Calibri" w:hAnsi="Calibri" w:cs="Calibri"/>
          <w:spacing w:val="3"/>
          <w:sz w:val="18"/>
          <w:szCs w:val="18"/>
        </w:rPr>
        <w:t xml:space="preserve"> </w:t>
      </w:r>
      <w:r w:rsidRPr="00EE32B3">
        <w:rPr>
          <w:rFonts w:ascii="Calibri" w:hAnsi="Calibri" w:cs="Calibri"/>
          <w:sz w:val="18"/>
          <w:szCs w:val="18"/>
        </w:rPr>
        <w:t>–</w:t>
      </w:r>
      <w:r w:rsidRPr="00EE32B3">
        <w:rPr>
          <w:rFonts w:ascii="Calibri" w:hAnsi="Calibri" w:cs="Calibri"/>
          <w:spacing w:val="-1"/>
          <w:sz w:val="18"/>
          <w:szCs w:val="18"/>
        </w:rPr>
        <w:t xml:space="preserve"> </w:t>
      </w:r>
      <w:r w:rsidRPr="00EE32B3">
        <w:rPr>
          <w:rFonts w:ascii="Calibri" w:hAnsi="Calibri" w:cs="Calibri"/>
          <w:sz w:val="18"/>
          <w:szCs w:val="18"/>
        </w:rPr>
        <w:t xml:space="preserve">13 </w:t>
      </w:r>
      <w:r w:rsidR="002C1507" w:rsidRPr="00EE32B3">
        <w:rPr>
          <w:rFonts w:ascii="Calibri" w:hAnsi="Calibri" w:cs="Calibri"/>
          <w:sz w:val="18"/>
          <w:szCs w:val="18"/>
        </w:rPr>
        <w:t>J</w:t>
      </w:r>
      <w:r w:rsidR="002C1507" w:rsidRPr="00EE32B3">
        <w:rPr>
          <w:rFonts w:ascii="Calibri" w:hAnsi="Calibri" w:cs="Calibri"/>
          <w:spacing w:val="-1"/>
          <w:sz w:val="18"/>
          <w:szCs w:val="18"/>
        </w:rPr>
        <w:t>u</w:t>
      </w:r>
      <w:r w:rsidR="002C1507" w:rsidRPr="00EE32B3">
        <w:rPr>
          <w:rFonts w:ascii="Calibri" w:hAnsi="Calibri" w:cs="Calibri"/>
          <w:sz w:val="18"/>
          <w:szCs w:val="18"/>
        </w:rPr>
        <w:t>ly</w:t>
      </w:r>
      <w:r w:rsidR="002C1507" w:rsidRPr="00EE32B3">
        <w:rPr>
          <w:rFonts w:ascii="Calibri" w:hAnsi="Calibri" w:cs="Calibri"/>
          <w:spacing w:val="3"/>
          <w:sz w:val="18"/>
          <w:szCs w:val="18"/>
        </w:rPr>
        <w:t>,</w:t>
      </w:r>
      <w:r w:rsidR="002C1507">
        <w:rPr>
          <w:rFonts w:ascii="Calibri" w:hAnsi="Calibri" w:cs="Calibri"/>
          <w:sz w:val="18"/>
          <w:szCs w:val="18"/>
        </w:rPr>
        <w:t xml:space="preserve"> 2013</w:t>
      </w:r>
      <w:r>
        <w:rPr>
          <w:rFonts w:ascii="Calibri" w:hAnsi="Calibri" w:cs="Calibri"/>
          <w:sz w:val="18"/>
          <w:szCs w:val="18"/>
        </w:rPr>
        <w:t>)</w:t>
      </w:r>
    </w:p>
    <w:p w:rsidR="00EE32B3" w:rsidRPr="00EE32B3" w:rsidRDefault="00EE32B3" w:rsidP="00EE32B3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Calibri" w:hAnsi="Calibri" w:cs="Calibri"/>
          <w:bCs/>
          <w:sz w:val="18"/>
          <w:szCs w:val="18"/>
        </w:rPr>
      </w:pPr>
      <w:r>
        <w:rPr>
          <w:rFonts w:ascii="Calibri" w:hAnsi="Calibri" w:cs="Calibri"/>
          <w:bCs/>
          <w:sz w:val="18"/>
          <w:szCs w:val="18"/>
        </w:rPr>
        <w:t>Undertook tasks such as trade research while working with business development team</w:t>
      </w:r>
    </w:p>
    <w:p w:rsidR="00862E39" w:rsidRDefault="008E295B" w:rsidP="00C75BD6">
      <w:pPr>
        <w:widowControl w:val="0"/>
        <w:autoSpaceDE w:val="0"/>
        <w:autoSpaceDN w:val="0"/>
        <w:adjustRightInd w:val="0"/>
        <w:spacing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33926D14" wp14:editId="136F6525">
                <wp:simplePos x="0" y="0"/>
                <wp:positionH relativeFrom="page">
                  <wp:posOffset>457200</wp:posOffset>
                </wp:positionH>
                <wp:positionV relativeFrom="paragraph">
                  <wp:posOffset>32385</wp:posOffset>
                </wp:positionV>
                <wp:extent cx="76200" cy="76200"/>
                <wp:effectExtent l="0" t="0" r="0" b="0"/>
                <wp:wrapNone/>
                <wp:docPr id="3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D7F3F7" wp14:editId="53B6F643">
                                  <wp:extent cx="76200" cy="762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6pt;margin-top:2.55pt;width:6pt;height:6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k0qQIAAKUFAAAOAAAAZHJzL2Uyb0RvYy54bWysVNuO2yAQfa/Uf0C8O7azzsXWOqtsHFeV&#10;tu2q234AsXGMisEFEmdb9d874DjZZF+qtjygAYbDnJnD3N4dGo72VGkmRYrDUYARFYUsmdim+OuX&#10;3JtjpA0RJeFS0BQ/U43vFm/f3HZtQseylrykCgGI0EnXprg2pk18Xxc1bYgeyZYKOKykaoiBpdr6&#10;pSIdoDfcHwfB1O+kKlslC6o17Gb9IV44/KqihflUVZoaxFMMsRk3Kzdv7OwvbkmyVaStWXEMg/xF&#10;FA1hAh49QWXEELRT7BVUwwoltazMqJCNL6uKFdRxADZhcMXmqSYtdVwgObo9pUn/P9ji4/5RIVam&#10;+AYqJUgDNfoMWSNiyymKbH66Vifg9tQ+KstQtw+y+KaRkKsavOhSKdnVlJQQVWj9/YsLdqHhKtp0&#10;H2QJ6GRnpEvVoVKNBYQkoIOryPOpIvRgUAGbsykUGaMCTnrT4pNkuNoqbd5R2SBrpFhB4A6a7B+0&#10;6V0HF/uSkDnjHPZJwsXFBmD2O/AwXLVnNgRXwZ9xEK/n63nkRePp2ouCLPOW+Srypnk4m2Q32WqV&#10;hb/su2GU1KwsqbDPDGoKoz+r1lHXvQ5OetKSs9LC2ZC02m5WXKE9ATXnbriEw8nZzb8Mw+ULuFxR&#10;CsdRcD+OvXw6n3lRHk28eBbMvSCM7+NpEMVRll9SemCC/jsl1KU4nownrkovgr7iFrjxmhtJGmag&#10;X3DWpHh+ciKJ1d9alK60hjDe2y9SYcM/pwLKPRTaqdUKtBe6OWwO7js4KVvxbmT5DPJVEgQGUoRe&#10;B0Yt1Q+MOugbKdbfd0RRjPh7AV/ANpnBUIOxGQwiCriaYoNRb65M34x2rWLbGpBDlxohl/BNKuZE&#10;fI7i+LmgFzgux75lm83LtfM6d9fFbwAAAP//AwBQSwMEFAAGAAgAAAAhAJJiiw/dAAAABgEAAA8A&#10;AABkcnMvZG93bnJldi54bWxMj81OwzAQhO9IvIO1SNyokwpoGuJUFT8qx9Iitb258ZJE2OsodpvA&#10;07Oc4Dia0cw3xWJ0VpyxD60nBekkAYFUedNSreB9+3KTgQhRk9HWEyr4wgCL8vKi0LnxA73heRNr&#10;wSUUcq2gibHLpQxVg06Hie+Q2PvwvdORZV9L0+uBy52V0yS5l063xAuN7vCxwepzc3IKVlm33L/6&#10;76G2z4fVbr2bP23nUanrq3H5ACLiGP/C8IvP6FAy09GfyARhFcymfCUquEtBsJ3dsjxybJaCLAv5&#10;H7/8AQAA//8DAFBLAQItABQABgAIAAAAIQC2gziS/gAAAOEBAAATAAAAAAAAAAAAAAAAAAAAAABb&#10;Q29udGVudF9UeXBlc10ueG1sUEsBAi0AFAAGAAgAAAAhADj9If/WAAAAlAEAAAsAAAAAAAAAAAAA&#10;AAAALwEAAF9yZWxzLy5yZWxzUEsBAi0AFAAGAAgAAAAhAND9yTSpAgAApQUAAA4AAAAAAAAAAAAA&#10;AAAALgIAAGRycy9lMm9Eb2MueG1sUEsBAi0AFAAGAAgAAAAhAJJiiw/dAAAABgEAAA8AAAAAAAAA&#10;AAAAAAAAAwUAAGRycy9kb3ducmV2LnhtbFBLBQYAAAAABAAEAPMAAAANBgAAAAA=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z w:val="18"/>
          <w:szCs w:val="18"/>
        </w:rPr>
        <w:t>CITI B</w:t>
      </w:r>
      <w:r w:rsidR="006669C4">
        <w:rPr>
          <w:rFonts w:ascii="Calibri" w:hAnsi="Calibri" w:cs="Calibri"/>
          <w:b/>
          <w:bCs/>
          <w:spacing w:val="-2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K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 xml:space="preserve">(1 </w:t>
      </w:r>
      <w:r w:rsidR="002C1507">
        <w:rPr>
          <w:rFonts w:ascii="Calibri" w:hAnsi="Calibri" w:cs="Calibri"/>
          <w:sz w:val="18"/>
          <w:szCs w:val="18"/>
        </w:rPr>
        <w:t>J</w:t>
      </w:r>
      <w:r w:rsidR="002C1507">
        <w:rPr>
          <w:rFonts w:ascii="Calibri" w:hAnsi="Calibri" w:cs="Calibri"/>
          <w:spacing w:val="-1"/>
          <w:sz w:val="18"/>
          <w:szCs w:val="18"/>
        </w:rPr>
        <w:t>une</w:t>
      </w:r>
      <w:r w:rsidR="002C1507">
        <w:rPr>
          <w:rFonts w:ascii="Calibri" w:hAnsi="Calibri" w:cs="Calibri"/>
          <w:spacing w:val="1"/>
          <w:sz w:val="18"/>
          <w:szCs w:val="18"/>
        </w:rPr>
        <w:t>,</w:t>
      </w:r>
      <w:r w:rsidR="002C1507">
        <w:rPr>
          <w:rFonts w:ascii="Calibri" w:hAnsi="Calibri" w:cs="Calibri"/>
          <w:sz w:val="18"/>
          <w:szCs w:val="18"/>
        </w:rPr>
        <w:t xml:space="preserve"> 2012</w:t>
      </w:r>
      <w:r w:rsidR="006669C4">
        <w:rPr>
          <w:rFonts w:ascii="Calibri" w:hAnsi="Calibri" w:cs="Calibri"/>
          <w:spacing w:val="3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–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 xml:space="preserve">13 </w:t>
      </w:r>
      <w:r w:rsidR="002C1507">
        <w:rPr>
          <w:rFonts w:ascii="Calibri" w:hAnsi="Calibri" w:cs="Calibri"/>
          <w:sz w:val="18"/>
          <w:szCs w:val="18"/>
        </w:rPr>
        <w:t>July</w:t>
      </w:r>
      <w:r w:rsidR="002C1507">
        <w:rPr>
          <w:rFonts w:ascii="Calibri" w:hAnsi="Calibri" w:cs="Calibri"/>
          <w:spacing w:val="3"/>
          <w:sz w:val="18"/>
          <w:szCs w:val="18"/>
        </w:rPr>
        <w:t>,</w:t>
      </w:r>
      <w:r w:rsidR="002C1507">
        <w:rPr>
          <w:rFonts w:ascii="Calibri" w:hAnsi="Calibri" w:cs="Calibri"/>
          <w:sz w:val="18"/>
          <w:szCs w:val="18"/>
        </w:rPr>
        <w:t xml:space="preserve"> 2012</w:t>
      </w:r>
      <w:r w:rsidR="006669C4">
        <w:rPr>
          <w:rFonts w:ascii="Calibri" w:hAnsi="Calibri" w:cs="Calibri"/>
          <w:sz w:val="18"/>
          <w:szCs w:val="18"/>
        </w:rPr>
        <w:t>)</w:t>
      </w:r>
    </w:p>
    <w:p w:rsidR="002D7FBD" w:rsidRPr="00C75BD6" w:rsidRDefault="00C75BD6" w:rsidP="00C75BD6">
      <w:pPr>
        <w:widowControl w:val="0"/>
        <w:tabs>
          <w:tab w:val="left" w:pos="860"/>
        </w:tabs>
        <w:autoSpaceDE w:val="0"/>
        <w:autoSpaceDN w:val="0"/>
        <w:adjustRightInd w:val="0"/>
        <w:spacing w:before="54" w:after="0" w:line="220" w:lineRule="exact"/>
        <w:ind w:right="114"/>
        <w:jc w:val="both"/>
        <w:rPr>
          <w:ins w:id="0" w:author="Shruti Dutt" w:date="2014-09-29T12:15:00Z"/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</w:t>
      </w:r>
      <w:r w:rsidR="006669C4" w:rsidRPr="00C75BD6">
        <w:rPr>
          <w:rFonts w:ascii="Calibri" w:hAnsi="Calibri" w:cs="Calibri"/>
          <w:sz w:val="18"/>
          <w:szCs w:val="18"/>
        </w:rPr>
        <w:t>Studied  the  various  aspects  of  commercial  banking</w:t>
      </w:r>
      <w:r w:rsidR="00C61763">
        <w:rPr>
          <w:rFonts w:ascii="Calibri" w:hAnsi="Calibri" w:cs="Calibri"/>
          <w:sz w:val="18"/>
          <w:szCs w:val="18"/>
        </w:rPr>
        <w:t xml:space="preserve">  along  with  its</w:t>
      </w:r>
      <w:r w:rsidR="006669C4" w:rsidRPr="00C75BD6">
        <w:rPr>
          <w:rFonts w:ascii="Calibri" w:hAnsi="Calibri" w:cs="Calibri"/>
          <w:sz w:val="18"/>
          <w:szCs w:val="18"/>
        </w:rPr>
        <w:t xml:space="preserve">  advantages  and disadvantages.</w:t>
      </w:r>
      <w:bookmarkStart w:id="1" w:name="_GoBack"/>
      <w:bookmarkEnd w:id="1"/>
    </w:p>
    <w:p w:rsidR="00862E39" w:rsidRPr="00C75BD6" w:rsidRDefault="00C75BD6" w:rsidP="00C75BD6">
      <w:pPr>
        <w:widowControl w:val="0"/>
        <w:tabs>
          <w:tab w:val="left" w:pos="860"/>
        </w:tabs>
        <w:autoSpaceDE w:val="0"/>
        <w:autoSpaceDN w:val="0"/>
        <w:adjustRightInd w:val="0"/>
        <w:spacing w:before="54" w:after="0" w:line="220" w:lineRule="exact"/>
        <w:ind w:right="114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</w:t>
      </w:r>
      <w:r w:rsidRPr="00C75BD6">
        <w:rPr>
          <w:rFonts w:ascii="Calibri" w:hAnsi="Calibri" w:cs="Calibri"/>
          <w:sz w:val="18"/>
          <w:szCs w:val="18"/>
        </w:rPr>
        <w:t>Performed a m</w:t>
      </w:r>
      <w:r w:rsidR="006669C4" w:rsidRPr="00C75BD6">
        <w:rPr>
          <w:rFonts w:ascii="Calibri" w:hAnsi="Calibri" w:cs="Calibri"/>
          <w:sz w:val="18"/>
          <w:szCs w:val="18"/>
        </w:rPr>
        <w:t xml:space="preserve">arket mapping of various commercial opportunities available in </w:t>
      </w:r>
      <w:r w:rsidRPr="00C75BD6">
        <w:rPr>
          <w:rFonts w:ascii="Calibri" w:hAnsi="Calibri" w:cs="Calibri"/>
          <w:sz w:val="18"/>
          <w:szCs w:val="18"/>
        </w:rPr>
        <w:t>region</w:t>
      </w:r>
      <w:ins w:id="2" w:author="Shruti Dutt" w:date="2014-09-29T12:16:00Z">
        <w:r w:rsidR="002D7FBD" w:rsidRPr="00C75BD6">
          <w:rPr>
            <w:rFonts w:ascii="Calibri" w:hAnsi="Calibri" w:cs="Calibri"/>
            <w:sz w:val="18"/>
            <w:szCs w:val="18"/>
          </w:rPr>
          <w:t xml:space="preserve"> </w:t>
        </w:r>
      </w:ins>
      <w:r w:rsidR="006669C4" w:rsidRPr="00C75BD6">
        <w:rPr>
          <w:rFonts w:ascii="Calibri" w:hAnsi="Calibri" w:cs="Calibri"/>
          <w:sz w:val="18"/>
          <w:szCs w:val="18"/>
        </w:rPr>
        <w:t>Noida.</w:t>
      </w:r>
    </w:p>
    <w:p w:rsidR="00E93743" w:rsidRPr="00E93743" w:rsidRDefault="00C75BD6" w:rsidP="00273845">
      <w:pPr>
        <w:widowControl w:val="0"/>
        <w:autoSpaceDE w:val="0"/>
        <w:autoSpaceDN w:val="0"/>
        <w:adjustRightInd w:val="0"/>
        <w:spacing w:before="63" w:after="0" w:line="240" w:lineRule="auto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</w:t>
      </w:r>
      <w:r w:rsidRPr="00C75BD6">
        <w:rPr>
          <w:rFonts w:ascii="Calibri" w:hAnsi="Calibri" w:cs="Calibri"/>
          <w:sz w:val="18"/>
          <w:szCs w:val="18"/>
        </w:rPr>
        <w:t xml:space="preserve">Conducted </w:t>
      </w:r>
      <w:r w:rsidR="006669C4" w:rsidRPr="00C75BD6">
        <w:rPr>
          <w:rFonts w:ascii="Calibri" w:hAnsi="Calibri" w:cs="Calibri"/>
          <w:sz w:val="18"/>
          <w:szCs w:val="18"/>
        </w:rPr>
        <w:t xml:space="preserve">meetings and </w:t>
      </w:r>
      <w:r w:rsidRPr="00C75BD6">
        <w:rPr>
          <w:rFonts w:ascii="Calibri" w:hAnsi="Calibri" w:cs="Calibri"/>
          <w:sz w:val="18"/>
          <w:szCs w:val="18"/>
        </w:rPr>
        <w:t>attended</w:t>
      </w:r>
      <w:r w:rsidR="00EE32B3">
        <w:rPr>
          <w:rFonts w:ascii="Calibri" w:hAnsi="Calibri" w:cs="Calibri"/>
          <w:sz w:val="18"/>
          <w:szCs w:val="18"/>
        </w:rPr>
        <w:t xml:space="preserve"> </w:t>
      </w:r>
      <w:r w:rsidR="006669C4" w:rsidRPr="00C75BD6">
        <w:rPr>
          <w:rFonts w:ascii="Calibri" w:hAnsi="Calibri" w:cs="Calibri"/>
          <w:sz w:val="18"/>
          <w:szCs w:val="18"/>
        </w:rPr>
        <w:t>seminars</w:t>
      </w:r>
      <w:r w:rsidR="00EE32B3">
        <w:rPr>
          <w:rFonts w:ascii="Calibri" w:hAnsi="Calibri" w:cs="Calibri"/>
          <w:sz w:val="18"/>
          <w:szCs w:val="18"/>
        </w:rPr>
        <w:t xml:space="preserve"> </w:t>
      </w:r>
      <w:r w:rsidRPr="00C75BD6">
        <w:rPr>
          <w:rFonts w:ascii="Calibri" w:hAnsi="Calibri" w:cs="Calibri"/>
          <w:sz w:val="18"/>
          <w:szCs w:val="18"/>
        </w:rPr>
        <w:t xml:space="preserve">to take forward the leads identified </w:t>
      </w:r>
      <w:r w:rsidR="006669C4" w:rsidRPr="00C75BD6">
        <w:rPr>
          <w:rFonts w:ascii="Calibri" w:hAnsi="Calibri" w:cs="Calibri"/>
          <w:sz w:val="18"/>
          <w:szCs w:val="18"/>
        </w:rPr>
        <w:t>as a Citibank representative</w:t>
      </w:r>
      <w:r w:rsidR="00273845">
        <w:rPr>
          <w:rFonts w:ascii="Calibri" w:hAnsi="Calibri" w:cs="Calibri"/>
          <w:sz w:val="18"/>
          <w:szCs w:val="18"/>
        </w:rPr>
        <w:t>.</w:t>
      </w:r>
    </w:p>
    <w:p w:rsidR="00862E39" w:rsidRDefault="008E295B" w:rsidP="00C75BD6">
      <w:pPr>
        <w:widowControl w:val="0"/>
        <w:autoSpaceDE w:val="0"/>
        <w:autoSpaceDN w:val="0"/>
        <w:adjustRightInd w:val="0"/>
        <w:spacing w:before="61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0C468A3B" wp14:editId="09319E60">
                <wp:simplePos x="0" y="0"/>
                <wp:positionH relativeFrom="page">
                  <wp:posOffset>457200</wp:posOffset>
                </wp:positionH>
                <wp:positionV relativeFrom="paragraph">
                  <wp:posOffset>71120</wp:posOffset>
                </wp:positionV>
                <wp:extent cx="76200" cy="76200"/>
                <wp:effectExtent l="0" t="0" r="0" b="0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BEA43A" wp14:editId="2FAF3DC8">
                                  <wp:extent cx="76200" cy="76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36pt;margin-top:5.6pt;width:6pt;height:6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TqqgIAAKUFAAAOAAAAZHJzL2Uyb0RvYy54bWysVF1v2yAUfZ+0/4B4d/1RJ7GtOlUbx9Ok&#10;bqvW7QcQG8doGDwgcbpp/30XHKdN+zJt4wFd4HK4597Dvbo+dBztqdJMihyHFwFGVFSyZmKb469f&#10;Si/BSBsiasKloDl+pBpfL9++uRr6jEaylbymCgGI0NnQ57g1ps98X1ct7Yi+kD0VcNhI1REDS7X1&#10;a0UGQO+4HwXB3B+kqnslK6o17BbjIV46/KahlfnUNJoaxHMMsRk3Kzdv7Owvr0i2VaRvWXUMg/xF&#10;FB1hAh49QRXEELRT7BVUxyoltWzMRSU7XzYNq6jjAGzC4AWbh5b01HGB5Oj+lCb9/2Crj/t7hVid&#10;48sYI0E6qNFnyBoRW05RYvMz9DoDt4f+XlmGur+T1TeNhFy14EVvlJJDS0kNUYXW3z+7YBcarqLN&#10;8EHWgE52RrpUHRrVWUBIAjq4ijyeKkIPBlWwuZhDkTGq4GQ0LT7Jpqu90uYdlR2yRo4VBO6gyf5O&#10;m9F1crEvCVkyzmGfZFycbQDmuAMPw1V7ZkNwFfyZBuk6WSexF0fztRcHReHdlKvYm5fhYlZcFqtV&#10;Ef6y74Zx1rK6psI+M6kpjP+sWkddjzo46UlLzmoLZ0PSartZcYX2BNRcuuESDidPbv55GC5fwOUF&#10;pTCKg9so9cp5svDiMp556SJIvCBMb9N5EKdxUZ5TumOC/jslNOQ4nUUzV6VnQb/gFrjxmhvJOmag&#10;X3DW5Tg5OZHM6m8taldaQxgf7WepsOE/pQLKPRXaqdUKdBS6OWwO7jtEk/Q3sn4E+SoJAgMpQq8D&#10;o5XqB0YD9I0c6+87oihG/L2AL2CbzGSoydhMBhEVXM2xwWg0V2ZsRrtesW0LyKFLjZA38E0a5kRs&#10;v9AYxfFzQS9wXI59yzab52vn9dRdl78BAAD//wMAUEsDBBQABgAIAAAAIQAQyFuI3QAAAAcBAAAP&#10;AAAAZHJzL2Rvd25yZXYueG1sTI/NTsMwEITvSLyDtUjcqFODIA1xqooflSO0SIWbGy9JhL2OYrcJ&#10;PD3LCY6zs5r5plxO3okjDrELpGE+y0Ag1cF21Gh43T5e5CBiMmSNC4QavjDCsjo9KU1hw0gveNyk&#10;RnAIxcJoaFPqCylj3aI3cRZ6JPY+wuBNYjk00g5m5HDvpMqya+lNR9zQmh7vWqw/NwevYZ33q7en&#10;8D027uF9vXveLe63i6T1+dm0ugWRcEp/z/CLz+hQMdM+HMhG4TTcKJ6S+D5XINjPr1jvNahLBbIq&#10;5X/+6gcAAP//AwBQSwECLQAUAAYACAAAACEAtoM4kv4AAADhAQAAEwAAAAAAAAAAAAAAAAAAAAAA&#10;W0NvbnRlbnRfVHlwZXNdLnhtbFBLAQItABQABgAIAAAAIQA4/SH/1gAAAJQBAAALAAAAAAAAAAAA&#10;AAAAAC8BAABfcmVscy8ucmVsc1BLAQItABQABgAIAAAAIQDvmSTqqgIAAKUFAAAOAAAAAAAAAAAA&#10;AAAAAC4CAABkcnMvZTJvRG9jLnhtbFBLAQItABQABgAIAAAAIQAQyFuI3QAAAAc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C0237E" wp14:editId="311E7C48">
                            <wp:extent cx="76200" cy="76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z w:val="18"/>
          <w:szCs w:val="18"/>
        </w:rPr>
        <w:t>ILOGO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 xml:space="preserve">(1 </w:t>
      </w:r>
      <w:r w:rsidR="006669C4">
        <w:rPr>
          <w:rFonts w:ascii="Calibri" w:hAnsi="Calibri" w:cs="Calibri"/>
          <w:spacing w:val="-1"/>
          <w:sz w:val="18"/>
          <w:szCs w:val="18"/>
        </w:rPr>
        <w:t>de</w:t>
      </w:r>
      <w:r w:rsidR="006669C4">
        <w:rPr>
          <w:rFonts w:ascii="Calibri" w:hAnsi="Calibri" w:cs="Calibri"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m</w:t>
      </w:r>
      <w:r w:rsidR="006669C4">
        <w:rPr>
          <w:rFonts w:ascii="Calibri" w:hAnsi="Calibri" w:cs="Calibri"/>
          <w:spacing w:val="-1"/>
          <w:sz w:val="18"/>
          <w:szCs w:val="18"/>
        </w:rPr>
        <w:t>be</w:t>
      </w:r>
      <w:r w:rsidR="006669C4">
        <w:rPr>
          <w:rFonts w:ascii="Calibri" w:hAnsi="Calibri" w:cs="Calibri"/>
          <w:sz w:val="18"/>
          <w:szCs w:val="18"/>
        </w:rPr>
        <w:t>r</w:t>
      </w:r>
      <w:proofErr w:type="gramStart"/>
      <w:r w:rsidR="006669C4">
        <w:rPr>
          <w:rFonts w:ascii="Calibri" w:hAnsi="Calibri" w:cs="Calibri"/>
          <w:sz w:val="18"/>
          <w:szCs w:val="18"/>
        </w:rPr>
        <w:t>,2011</w:t>
      </w:r>
      <w:proofErr w:type="gramEnd"/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–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13 Ja</w:t>
      </w:r>
      <w:r w:rsidR="006669C4">
        <w:rPr>
          <w:rFonts w:ascii="Calibri" w:hAnsi="Calibri" w:cs="Calibri"/>
          <w:spacing w:val="-1"/>
          <w:sz w:val="18"/>
          <w:szCs w:val="18"/>
        </w:rPr>
        <w:t>nu</w:t>
      </w:r>
      <w:r w:rsidR="006669C4">
        <w:rPr>
          <w:rFonts w:ascii="Calibri" w:hAnsi="Calibri" w:cs="Calibri"/>
          <w:sz w:val="18"/>
          <w:szCs w:val="18"/>
        </w:rPr>
        <w:t>ary,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2012)</w:t>
      </w:r>
    </w:p>
    <w:p w:rsidR="00E93743" w:rsidRPr="00E93743" w:rsidRDefault="00C75BD6" w:rsidP="00273845">
      <w:pPr>
        <w:tabs>
          <w:tab w:val="left" w:pos="851"/>
        </w:tabs>
        <w:spacing w:before="60" w:after="0" w:line="240" w:lineRule="auto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</w:t>
      </w:r>
      <w:r w:rsidR="0057491B">
        <w:rPr>
          <w:rFonts w:ascii="Calibri" w:hAnsi="Calibri" w:cs="Calibri"/>
          <w:sz w:val="18"/>
          <w:szCs w:val="18"/>
        </w:rPr>
        <w:t xml:space="preserve">  </w:t>
      </w:r>
      <w:r>
        <w:rPr>
          <w:rFonts w:ascii="Calibri" w:hAnsi="Calibri" w:cs="Calibri"/>
          <w:sz w:val="18"/>
          <w:szCs w:val="18"/>
        </w:rPr>
        <w:t xml:space="preserve"> </w:t>
      </w:r>
      <w:r w:rsidR="00E93743">
        <w:rPr>
          <w:rFonts w:ascii="Calibri" w:hAnsi="Calibri" w:cs="Calibri"/>
          <w:sz w:val="18"/>
          <w:szCs w:val="18"/>
        </w:rPr>
        <w:t>Carried out p</w:t>
      </w:r>
      <w:r w:rsidR="00E93743" w:rsidRPr="00637E9D">
        <w:rPr>
          <w:rFonts w:ascii="Calibri" w:hAnsi="Calibri" w:cs="Calibri"/>
          <w:sz w:val="18"/>
          <w:szCs w:val="18"/>
        </w:rPr>
        <w:t xml:space="preserve">romotional activities with respect to </w:t>
      </w:r>
      <w:r w:rsidR="00E93743" w:rsidRPr="00087F01">
        <w:rPr>
          <w:rFonts w:ascii="Calibri" w:hAnsi="Calibri" w:cs="Calibri"/>
          <w:sz w:val="18"/>
          <w:szCs w:val="18"/>
        </w:rPr>
        <w:t>social media</w:t>
      </w:r>
      <w:r w:rsidR="00E93743" w:rsidRPr="00637E9D">
        <w:rPr>
          <w:rFonts w:ascii="Calibri" w:hAnsi="Calibri" w:cs="Calibri"/>
          <w:sz w:val="18"/>
          <w:szCs w:val="18"/>
        </w:rPr>
        <w:t xml:space="preserve"> at </w:t>
      </w:r>
      <w:r w:rsidR="00E93743" w:rsidRPr="00637E9D">
        <w:rPr>
          <w:rFonts w:ascii="Calibri" w:hAnsi="Calibri" w:cs="Calibri"/>
          <w:b/>
          <w:bCs/>
          <w:sz w:val="18"/>
          <w:szCs w:val="18"/>
        </w:rPr>
        <w:t>iLOGO co.</w:t>
      </w:r>
      <w:r w:rsidR="00E93743"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E93743" w:rsidRPr="00973498">
        <w:rPr>
          <w:rFonts w:ascii="Calibri" w:hAnsi="Calibri" w:cs="Calibri"/>
          <w:bCs/>
          <w:sz w:val="18"/>
          <w:szCs w:val="18"/>
        </w:rPr>
        <w:t>as an intern</w:t>
      </w:r>
    </w:p>
    <w:p w:rsidR="00862E39" w:rsidRDefault="008E295B" w:rsidP="00C75BD6">
      <w:pPr>
        <w:widowControl w:val="0"/>
        <w:autoSpaceDE w:val="0"/>
        <w:autoSpaceDN w:val="0"/>
        <w:adjustRightInd w:val="0"/>
        <w:spacing w:before="56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4F959168" wp14:editId="37F81607">
                <wp:simplePos x="0" y="0"/>
                <wp:positionH relativeFrom="page">
                  <wp:posOffset>457200</wp:posOffset>
                </wp:positionH>
                <wp:positionV relativeFrom="paragraph">
                  <wp:posOffset>67310</wp:posOffset>
                </wp:positionV>
                <wp:extent cx="76200" cy="76200"/>
                <wp:effectExtent l="0" t="0" r="0" b="0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39C5D1" wp14:editId="3B66C60E">
                                  <wp:extent cx="76200" cy="762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36pt;margin-top:5.3pt;width:6pt;height:6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VfgqQIAAKUFAAAOAAAAZHJzL2Uyb0RvYy54bWysVF1v2yAUfZ+0/4B4d22nzoetOlUbx9Ok&#10;bqvW7QcQjGM0DB6QON20/74LjtOmfZm28YAucDncc+/hXl0fWoH2TBuuZI7jiwgjJqmquNzm+OuX&#10;MlhgZCyRFRFKshw/MoOvl2/fXPVdxiaqUaJiGgGINFnf5bixtsvC0NCGtcRcqI5JOKyVbomFpd6G&#10;lSY9oLcinETRLOyVrjqtKDMGdovhEC89fl0zaj/VtWEWiRxDbNbP2s8bN4fLK5JtNekaTo9hkL+I&#10;oiVcwqMnqIJYgnaav4JqOdXKqNpeUNWGqq45ZZ4DsImjF2weGtIxzwWSY7pTmsz/g6Uf9/ca8SrH&#10;l5cYSdJCjT5D1ojcCoZSl5++Mxm4PXT32jE03Z2i3wySatWAF7vRWvUNIxVEFTv/8OyCWxi4ijb9&#10;B1UBOtlZ5VN1qHXrACEJ6OAr8niqCDtYRGFzPoMiY0ThZDAdPsnGq5029h1TLXJGjjUE7qHJ/s7Y&#10;wXV0cS9JVXIhYJ9kQp5tAOawAw/DVXfmQvAV/JlG6XqxXiRBMpmtgyQqiuCmXCXBrIzn0+KyWK2K&#10;+Jd7N06yhlcVk+6ZUU1x8mfVOup60MFJT0YJXjk4F5LR281KaLQnoObSD59wOHlyC8/D8PkCLi8o&#10;xZMkup2kQTlbzIOkTKZBOo8WQRSnt+ksStKkKM8p3XHJ/p0S6nOcTidTX6VnQb/gFvnxmhvJWm6h&#10;Xwje5nhxciKZ099aVr60lnAx2M9S4cJ/SgWUeyy0V6sT6CB0e9gchu8wSn+jqkeQr1YgMJAi9Dow&#10;GqV/YNRD38ix+b4jmmEk3kv4Aq7JjIYejc1oEEnhao4tRoO5skMz2nWabxtAjn1qpLqBb1JzL2L3&#10;hYYojp8LeoHncuxbrtk8X3uvp+66/A0AAP//AwBQSwMEFAAGAAgAAAAhAIN5vhneAAAABwEAAA8A&#10;AABkcnMvZG93bnJldi54bWxMj81OwzAQhO9IvIO1SNyoQ4RCmsapKn5UjrRFKr258ZJE2OsodpvA&#10;07Oc4Dg7q5lvyuXkrDjjEDpPCm5nCQik2puOGgVvu+ebHESImoy2nlDBFwZYVpcXpS6MH2mD521s&#10;BIdQKLSCNsa+kDLULTodZr5HYu/DD05HlkMjzaBHDndWpkmSSac74oZW9/jQYv25PTkF67xfvb/4&#10;77GxT4f1/nU/f9zNo1LXV9NqASLiFP+e4Ref0aFipqM/kQnCKrhPeUrke5KBYD+/Y31UkKYZyKqU&#10;//mrHwAAAP//AwBQSwECLQAUAAYACAAAACEAtoM4kv4AAADhAQAAEwAAAAAAAAAAAAAAAAAAAAAA&#10;W0NvbnRlbnRfVHlwZXNdLnhtbFBLAQItABQABgAIAAAAIQA4/SH/1gAAAJQBAAALAAAAAAAAAAAA&#10;AAAAAC8BAABfcmVscy8ucmVsc1BLAQItABQABgAIAAAAIQBs7VfgqQIAAKUFAAAOAAAAAAAAAAAA&#10;AAAAAC4CAABkcnMvZTJvRG9jLnhtbFBLAQItABQABgAIAAAAIQCDeb4Z3gAAAAcBAAAPAAAAAAAA&#10;AAAAAAAAAAM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76972F" wp14:editId="0592E502">
                            <wp:extent cx="76200" cy="762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z w:val="18"/>
          <w:szCs w:val="18"/>
        </w:rPr>
        <w:t xml:space="preserve">ITC </w:t>
      </w:r>
      <w:r w:rsidR="006669C4" w:rsidRPr="00392596">
        <w:rPr>
          <w:rFonts w:ascii="Calibri" w:hAnsi="Calibri" w:cs="Calibri"/>
          <w:b/>
          <w:bCs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NF</w:t>
      </w:r>
      <w:r w:rsidR="006669C4" w:rsidRPr="00392596">
        <w:rPr>
          <w:rFonts w:ascii="Calibri" w:hAnsi="Calibri" w:cs="Calibri"/>
          <w:b/>
          <w:bCs/>
          <w:spacing w:val="-1"/>
          <w:sz w:val="18"/>
          <w:szCs w:val="18"/>
        </w:rPr>
        <w:t>OTECH</w:t>
      </w:r>
      <w:r w:rsidR="00392596" w:rsidRPr="00392596">
        <w:rPr>
          <w:rFonts w:ascii="Calibri" w:hAnsi="Calibri" w:cs="Calibri"/>
          <w:b/>
          <w:bCs/>
          <w:spacing w:val="-1"/>
          <w:sz w:val="18"/>
          <w:szCs w:val="18"/>
        </w:rPr>
        <w:t xml:space="preserve"> INDIA LTD</w:t>
      </w:r>
      <w:r w:rsidR="00392596">
        <w:rPr>
          <w:rFonts w:ascii="Calibri" w:hAnsi="Calibri" w:cs="Calibri"/>
          <w:b/>
          <w:bCs/>
          <w:spacing w:val="-1"/>
          <w:sz w:val="18"/>
          <w:szCs w:val="18"/>
        </w:rPr>
        <w:t xml:space="preserve">. </w:t>
      </w:r>
      <w:r w:rsidR="00392596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(</w:t>
      </w:r>
      <w:r w:rsidR="006669C4">
        <w:rPr>
          <w:rFonts w:ascii="Calibri" w:hAnsi="Calibri" w:cs="Calibri"/>
          <w:sz w:val="18"/>
          <w:szCs w:val="18"/>
        </w:rPr>
        <w:t xml:space="preserve">6 </w:t>
      </w:r>
      <w:r w:rsidR="000441F6">
        <w:rPr>
          <w:rFonts w:ascii="Calibri" w:hAnsi="Calibri" w:cs="Calibri"/>
          <w:sz w:val="18"/>
          <w:szCs w:val="18"/>
        </w:rPr>
        <w:t>J</w:t>
      </w:r>
      <w:r w:rsidR="000441F6">
        <w:rPr>
          <w:rFonts w:ascii="Calibri" w:hAnsi="Calibri" w:cs="Calibri"/>
          <w:spacing w:val="-1"/>
          <w:sz w:val="18"/>
          <w:szCs w:val="18"/>
        </w:rPr>
        <w:t>une</w:t>
      </w:r>
      <w:r w:rsidR="000441F6">
        <w:rPr>
          <w:rFonts w:ascii="Calibri" w:hAnsi="Calibri" w:cs="Calibri"/>
          <w:sz w:val="18"/>
          <w:szCs w:val="18"/>
        </w:rPr>
        <w:t>, 2011</w:t>
      </w:r>
      <w:r w:rsidR="006669C4">
        <w:rPr>
          <w:rFonts w:ascii="Calibri" w:hAnsi="Calibri" w:cs="Calibri"/>
          <w:sz w:val="18"/>
          <w:szCs w:val="18"/>
        </w:rPr>
        <w:t xml:space="preserve"> –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 xml:space="preserve">15 </w:t>
      </w:r>
      <w:r w:rsidR="000441F6">
        <w:rPr>
          <w:rFonts w:ascii="Calibri" w:hAnsi="Calibri" w:cs="Calibri"/>
          <w:spacing w:val="2"/>
          <w:sz w:val="18"/>
          <w:szCs w:val="18"/>
        </w:rPr>
        <w:t>July</w:t>
      </w:r>
      <w:r w:rsidR="000441F6">
        <w:rPr>
          <w:rFonts w:ascii="Calibri" w:hAnsi="Calibri" w:cs="Calibri"/>
          <w:spacing w:val="1"/>
          <w:sz w:val="18"/>
          <w:szCs w:val="18"/>
        </w:rPr>
        <w:t>,</w:t>
      </w:r>
      <w:r w:rsidR="000441F6">
        <w:rPr>
          <w:rFonts w:ascii="Calibri" w:hAnsi="Calibri" w:cs="Calibri"/>
          <w:sz w:val="18"/>
          <w:szCs w:val="18"/>
        </w:rPr>
        <w:t xml:space="preserve"> 2011</w:t>
      </w:r>
      <w:r w:rsidR="006669C4">
        <w:rPr>
          <w:rFonts w:ascii="Calibri" w:hAnsi="Calibri" w:cs="Calibri"/>
          <w:sz w:val="18"/>
          <w:szCs w:val="18"/>
        </w:rPr>
        <w:t>)</w:t>
      </w:r>
    </w:p>
    <w:p w:rsidR="00862E39" w:rsidRDefault="006669C4" w:rsidP="00C75BD6">
      <w:pPr>
        <w:widowControl w:val="0"/>
        <w:autoSpaceDE w:val="0"/>
        <w:autoSpaceDN w:val="0"/>
        <w:adjustRightInd w:val="0"/>
        <w:spacing w:before="20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 w:rsidRPr="00371413">
        <w:rPr>
          <w:rFonts w:ascii="Calibri" w:hAnsi="Calibri" w:cs="Calibri"/>
          <w:spacing w:val="-1"/>
          <w:sz w:val="18"/>
          <w:szCs w:val="18"/>
        </w:rPr>
        <w:t>Dur</w:t>
      </w:r>
      <w:r>
        <w:rPr>
          <w:rFonts w:ascii="Calibri" w:hAnsi="Calibri" w:cs="Calibri"/>
          <w:spacing w:val="-1"/>
          <w:sz w:val="18"/>
          <w:szCs w:val="18"/>
        </w:rPr>
        <w:t>in</w:t>
      </w:r>
      <w:r w:rsidRPr="00371413">
        <w:rPr>
          <w:rFonts w:ascii="Calibri" w:hAnsi="Calibri" w:cs="Calibri"/>
          <w:spacing w:val="-1"/>
          <w:sz w:val="18"/>
          <w:szCs w:val="18"/>
        </w:rPr>
        <w:t>g t</w:t>
      </w:r>
      <w:r>
        <w:rPr>
          <w:rFonts w:ascii="Calibri" w:hAnsi="Calibri" w:cs="Calibri"/>
          <w:spacing w:val="-1"/>
          <w:sz w:val="18"/>
          <w:szCs w:val="18"/>
        </w:rPr>
        <w:t>h</w:t>
      </w:r>
      <w:r w:rsidRPr="00371413">
        <w:rPr>
          <w:rFonts w:ascii="Calibri" w:hAnsi="Calibri" w:cs="Calibri"/>
          <w:spacing w:val="-1"/>
          <w:sz w:val="18"/>
          <w:szCs w:val="18"/>
        </w:rPr>
        <w:t xml:space="preserve">e </w:t>
      </w:r>
      <w:r w:rsidR="00392596" w:rsidRPr="00371413">
        <w:rPr>
          <w:rFonts w:ascii="Calibri" w:hAnsi="Calibri" w:cs="Calibri"/>
          <w:spacing w:val="-1"/>
          <w:sz w:val="18"/>
          <w:szCs w:val="18"/>
        </w:rPr>
        <w:t>tenure of</w:t>
      </w:r>
      <w:r w:rsidR="00392596">
        <w:rPr>
          <w:rFonts w:ascii="Calibri" w:hAnsi="Calibri" w:cs="Calibri"/>
          <w:spacing w:val="16"/>
          <w:sz w:val="18"/>
          <w:szCs w:val="18"/>
        </w:rPr>
        <w:t xml:space="preserve"> the 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pacing w:val="2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pacing w:val="-1"/>
          <w:sz w:val="18"/>
          <w:szCs w:val="18"/>
        </w:rPr>
        <w:t>sh</w:t>
      </w:r>
      <w:r>
        <w:rPr>
          <w:rFonts w:ascii="Calibri" w:hAnsi="Calibri" w:cs="Calibri"/>
          <w:spacing w:val="2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p</w:t>
      </w:r>
      <w:r>
        <w:rPr>
          <w:rFonts w:ascii="Calibri" w:hAnsi="Calibri" w:cs="Calibri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19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w</w:t>
      </w:r>
      <w:r>
        <w:rPr>
          <w:rFonts w:ascii="Calibri" w:hAnsi="Calibri" w:cs="Calibri"/>
          <w:sz w:val="18"/>
          <w:szCs w:val="18"/>
        </w:rPr>
        <w:t>as</w:t>
      </w:r>
      <w:r>
        <w:rPr>
          <w:rFonts w:ascii="Calibri" w:hAnsi="Calibri" w:cs="Calibri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sz w:val="18"/>
          <w:szCs w:val="18"/>
        </w:rPr>
        <w:t>depu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d</w:t>
      </w:r>
      <w:r>
        <w:rPr>
          <w:rFonts w:ascii="Calibri" w:hAnsi="Calibri" w:cs="Calibri"/>
          <w:spacing w:val="16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at</w:t>
      </w:r>
      <w:r>
        <w:rPr>
          <w:rFonts w:ascii="Calibri" w:hAnsi="Calibri" w:cs="Calibri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T</w:t>
      </w:r>
      <w:r>
        <w:rPr>
          <w:rFonts w:ascii="Calibri" w:hAnsi="Calibri" w:cs="Calibri"/>
          <w:sz w:val="18"/>
          <w:szCs w:val="18"/>
        </w:rPr>
        <w:t>C</w:t>
      </w:r>
      <w:r>
        <w:rPr>
          <w:rFonts w:ascii="Calibri" w:hAnsi="Calibri" w:cs="Calibri"/>
          <w:spacing w:val="17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Ho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ls</w:t>
      </w:r>
      <w:r w:rsidR="00371413">
        <w:rPr>
          <w:rFonts w:ascii="Calibri" w:hAnsi="Calibri" w:cs="Calibri"/>
          <w:spacing w:val="20"/>
          <w:sz w:val="18"/>
          <w:szCs w:val="18"/>
        </w:rPr>
        <w:t xml:space="preserve"> </w:t>
      </w:r>
      <w:r w:rsidR="00371413" w:rsidRPr="00823F57">
        <w:rPr>
          <w:rFonts w:ascii="Calibri" w:hAnsi="Calibri" w:cs="Calibri"/>
          <w:sz w:val="18"/>
          <w:szCs w:val="18"/>
        </w:rPr>
        <w:t xml:space="preserve">undergoing an </w:t>
      </w:r>
      <w:r w:rsidRPr="00823F57">
        <w:rPr>
          <w:rFonts w:ascii="Calibri" w:hAnsi="Calibri" w:cs="Calibri"/>
          <w:sz w:val="18"/>
          <w:szCs w:val="18"/>
        </w:rPr>
        <w:t>SA</w:t>
      </w:r>
      <w:r>
        <w:rPr>
          <w:rFonts w:ascii="Calibri" w:hAnsi="Calibri" w:cs="Calibri"/>
          <w:sz w:val="18"/>
          <w:szCs w:val="18"/>
        </w:rPr>
        <w:t>P</w:t>
      </w:r>
      <w:r w:rsidRPr="00823F57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(</w:t>
      </w:r>
      <w:r w:rsidRPr="00823F57">
        <w:rPr>
          <w:rFonts w:ascii="Calibri" w:hAnsi="Calibri" w:cs="Calibri"/>
          <w:sz w:val="18"/>
          <w:szCs w:val="18"/>
        </w:rPr>
        <w:t>ER</w:t>
      </w:r>
      <w:r>
        <w:rPr>
          <w:rFonts w:ascii="Calibri" w:hAnsi="Calibri" w:cs="Calibri"/>
          <w:sz w:val="18"/>
          <w:szCs w:val="18"/>
        </w:rPr>
        <w:t>P)</w:t>
      </w:r>
      <w:r w:rsidR="00371413" w:rsidRPr="00823F57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im</w:t>
      </w:r>
      <w:r w:rsidRPr="00823F57">
        <w:rPr>
          <w:rFonts w:ascii="Calibri" w:hAnsi="Calibri" w:cs="Calibri"/>
          <w:sz w:val="18"/>
          <w:szCs w:val="18"/>
        </w:rPr>
        <w:t>ple</w:t>
      </w:r>
      <w:r>
        <w:rPr>
          <w:rFonts w:ascii="Calibri" w:hAnsi="Calibri" w:cs="Calibri"/>
          <w:sz w:val="18"/>
          <w:szCs w:val="18"/>
        </w:rPr>
        <w:t>m</w:t>
      </w:r>
      <w:r w:rsidRPr="00823F57">
        <w:rPr>
          <w:rFonts w:ascii="Calibri" w:hAnsi="Calibri" w:cs="Calibri"/>
          <w:sz w:val="18"/>
          <w:szCs w:val="18"/>
        </w:rPr>
        <w:t>ent</w:t>
      </w:r>
      <w:r w:rsidR="00371413" w:rsidRPr="00823F57">
        <w:rPr>
          <w:rFonts w:ascii="Calibri" w:hAnsi="Calibri" w:cs="Calibri"/>
          <w:sz w:val="18"/>
          <w:szCs w:val="18"/>
        </w:rPr>
        <w:t>ation</w:t>
      </w:r>
      <w:r>
        <w:rPr>
          <w:rFonts w:ascii="Calibri" w:hAnsi="Calibri" w:cs="Calibri"/>
          <w:sz w:val="18"/>
          <w:szCs w:val="18"/>
        </w:rPr>
        <w:t xml:space="preserve">. </w:t>
      </w:r>
      <w:r w:rsidR="00823F57">
        <w:rPr>
          <w:rFonts w:ascii="Calibri" w:hAnsi="Calibri" w:cs="Calibri"/>
          <w:sz w:val="18"/>
          <w:szCs w:val="18"/>
        </w:rPr>
        <w:t>The following was carried out by me during the same</w:t>
      </w:r>
    </w:p>
    <w:p w:rsidR="00862E39" w:rsidRDefault="006669C4" w:rsidP="00C75BD6">
      <w:pPr>
        <w:widowControl w:val="0"/>
        <w:autoSpaceDE w:val="0"/>
        <w:autoSpaceDN w:val="0"/>
        <w:adjustRightInd w:val="0"/>
        <w:spacing w:before="80" w:after="0" w:line="240" w:lineRule="auto"/>
        <w:ind w:left="1350" w:right="4498"/>
        <w:jc w:val="both"/>
        <w:rPr>
          <w:rFonts w:ascii="Calibri" w:hAnsi="Calibri" w:cs="Calibri"/>
          <w:sz w:val="18"/>
          <w:szCs w:val="18"/>
        </w:rPr>
      </w:pPr>
      <w:r>
        <w:rPr>
          <w:rFonts w:ascii="Symbol" w:hAnsi="Symbol" w:cs="Symbol"/>
          <w:sz w:val="12"/>
          <w:szCs w:val="12"/>
        </w:rPr>
        <w:t>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Calibri" w:hAnsi="Calibri" w:cs="Calibri"/>
          <w:spacing w:val="-1"/>
          <w:sz w:val="18"/>
          <w:szCs w:val="18"/>
        </w:rPr>
        <w:t>An</w:t>
      </w:r>
      <w:r>
        <w:rPr>
          <w:rFonts w:ascii="Calibri" w:hAnsi="Calibri" w:cs="Calibri"/>
          <w:sz w:val="18"/>
          <w:szCs w:val="18"/>
        </w:rPr>
        <w:t>aly</w:t>
      </w:r>
      <w:r>
        <w:rPr>
          <w:rFonts w:ascii="Calibri" w:hAnsi="Calibri" w:cs="Calibri"/>
          <w:spacing w:val="-1"/>
          <w:sz w:val="18"/>
          <w:szCs w:val="18"/>
        </w:rPr>
        <w:t>s</w:t>
      </w:r>
      <w:r>
        <w:rPr>
          <w:rFonts w:ascii="Calibri" w:hAnsi="Calibri" w:cs="Calibri"/>
          <w:spacing w:val="2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 xml:space="preserve">f </w:t>
      </w:r>
      <w:r>
        <w:rPr>
          <w:rFonts w:ascii="Calibri" w:hAnsi="Calibri" w:cs="Calibri"/>
          <w:spacing w:val="1"/>
          <w:sz w:val="18"/>
          <w:szCs w:val="18"/>
        </w:rPr>
        <w:t>B</w:t>
      </w:r>
      <w:r>
        <w:rPr>
          <w:rFonts w:ascii="Calibri" w:hAnsi="Calibri" w:cs="Calibri"/>
          <w:spacing w:val="-1"/>
          <w:sz w:val="18"/>
          <w:szCs w:val="18"/>
        </w:rPr>
        <w:t>us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pacing w:val="-1"/>
          <w:sz w:val="18"/>
          <w:szCs w:val="18"/>
        </w:rPr>
        <w:t>es</w:t>
      </w:r>
      <w:r>
        <w:rPr>
          <w:rFonts w:ascii="Calibri" w:hAnsi="Calibri" w:cs="Calibri"/>
          <w:sz w:val="18"/>
          <w:szCs w:val="18"/>
        </w:rPr>
        <w:t>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pacing w:val="2"/>
          <w:sz w:val="18"/>
          <w:szCs w:val="18"/>
        </w:rPr>
        <w:t>l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 xml:space="preserve">t </w:t>
      </w:r>
      <w:r>
        <w:rPr>
          <w:rFonts w:ascii="Calibri" w:hAnsi="Calibri" w:cs="Calibri"/>
          <w:spacing w:val="-1"/>
          <w:sz w:val="18"/>
          <w:szCs w:val="18"/>
        </w:rPr>
        <w:t>d</w:t>
      </w:r>
      <w:r>
        <w:rPr>
          <w:rFonts w:ascii="Calibri" w:hAnsi="Calibri" w:cs="Calibri"/>
          <w:spacing w:val="3"/>
          <w:sz w:val="18"/>
          <w:szCs w:val="18"/>
        </w:rPr>
        <w:t>o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m</w:t>
      </w:r>
      <w:r>
        <w:rPr>
          <w:rFonts w:ascii="Calibri" w:hAnsi="Calibri" w:cs="Calibri"/>
          <w:spacing w:val="-1"/>
          <w:sz w:val="18"/>
          <w:szCs w:val="18"/>
        </w:rPr>
        <w:t>en</w:t>
      </w:r>
      <w:r>
        <w:rPr>
          <w:rFonts w:ascii="Calibri" w:hAnsi="Calibri" w:cs="Calibri"/>
          <w:sz w:val="18"/>
          <w:szCs w:val="18"/>
        </w:rPr>
        <w:t>t f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>r El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r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ic</w:t>
      </w:r>
      <w:r>
        <w:rPr>
          <w:rFonts w:ascii="Calibri" w:hAnsi="Calibri" w:cs="Calibri"/>
          <w:spacing w:val="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Ba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k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g</w:t>
      </w:r>
    </w:p>
    <w:p w:rsidR="00862E39" w:rsidRDefault="006669C4" w:rsidP="00C75BD6">
      <w:pPr>
        <w:widowControl w:val="0"/>
        <w:autoSpaceDE w:val="0"/>
        <w:autoSpaceDN w:val="0"/>
        <w:adjustRightInd w:val="0"/>
        <w:spacing w:before="80" w:after="0" w:line="240" w:lineRule="auto"/>
        <w:ind w:left="1350" w:right="4399"/>
        <w:jc w:val="both"/>
        <w:rPr>
          <w:rFonts w:ascii="Calibri" w:hAnsi="Calibri" w:cs="Calibri"/>
          <w:sz w:val="18"/>
          <w:szCs w:val="18"/>
        </w:rPr>
      </w:pPr>
      <w:r>
        <w:rPr>
          <w:rFonts w:ascii="Symbol" w:hAnsi="Symbol" w:cs="Symbol"/>
          <w:sz w:val="12"/>
          <w:szCs w:val="12"/>
        </w:rPr>
        <w:t>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pacing w:val="17"/>
          <w:sz w:val="12"/>
          <w:szCs w:val="12"/>
        </w:rPr>
        <w:t xml:space="preserve"> </w:t>
      </w:r>
      <w:r>
        <w:rPr>
          <w:rFonts w:ascii="Calibri" w:hAnsi="Calibri" w:cs="Calibri"/>
          <w:spacing w:val="-1"/>
          <w:sz w:val="18"/>
          <w:szCs w:val="18"/>
        </w:rPr>
        <w:t>An</w:t>
      </w:r>
      <w:r>
        <w:rPr>
          <w:rFonts w:ascii="Calibri" w:hAnsi="Calibri" w:cs="Calibri"/>
          <w:sz w:val="18"/>
          <w:szCs w:val="18"/>
        </w:rPr>
        <w:t>aly</w:t>
      </w:r>
      <w:r>
        <w:rPr>
          <w:rFonts w:ascii="Calibri" w:hAnsi="Calibri" w:cs="Calibri"/>
          <w:spacing w:val="-1"/>
          <w:sz w:val="18"/>
          <w:szCs w:val="18"/>
        </w:rPr>
        <w:t>s</w:t>
      </w:r>
      <w:r>
        <w:rPr>
          <w:rFonts w:ascii="Calibri" w:hAnsi="Calibri" w:cs="Calibri"/>
          <w:spacing w:val="2"/>
          <w:sz w:val="18"/>
          <w:szCs w:val="18"/>
        </w:rPr>
        <w:t>i</w:t>
      </w:r>
      <w:r>
        <w:rPr>
          <w:rFonts w:ascii="Calibri" w:hAnsi="Calibri" w:cs="Calibri"/>
          <w:sz w:val="18"/>
          <w:szCs w:val="18"/>
        </w:rPr>
        <w:t>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 xml:space="preserve">f </w:t>
      </w:r>
      <w:r>
        <w:rPr>
          <w:rFonts w:ascii="Calibri" w:hAnsi="Calibri" w:cs="Calibri"/>
          <w:spacing w:val="1"/>
          <w:sz w:val="18"/>
          <w:szCs w:val="18"/>
        </w:rPr>
        <w:t>B</w:t>
      </w:r>
      <w:r>
        <w:rPr>
          <w:rFonts w:ascii="Calibri" w:hAnsi="Calibri" w:cs="Calibri"/>
          <w:spacing w:val="-1"/>
          <w:sz w:val="18"/>
          <w:szCs w:val="18"/>
        </w:rPr>
        <w:t>us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pacing w:val="-1"/>
          <w:sz w:val="18"/>
          <w:szCs w:val="18"/>
        </w:rPr>
        <w:t>es</w:t>
      </w:r>
      <w:r>
        <w:rPr>
          <w:rFonts w:ascii="Calibri" w:hAnsi="Calibri" w:cs="Calibri"/>
          <w:sz w:val="18"/>
          <w:szCs w:val="18"/>
        </w:rPr>
        <w:t>s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B</w:t>
      </w:r>
      <w:r>
        <w:rPr>
          <w:rFonts w:ascii="Calibri" w:hAnsi="Calibri" w:cs="Calibri"/>
          <w:spacing w:val="2"/>
          <w:sz w:val="18"/>
          <w:szCs w:val="18"/>
        </w:rPr>
        <w:t>l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pacing w:val="1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 xml:space="preserve">t </w:t>
      </w:r>
      <w:r>
        <w:rPr>
          <w:rFonts w:ascii="Calibri" w:hAnsi="Calibri" w:cs="Calibri"/>
          <w:spacing w:val="-1"/>
          <w:sz w:val="18"/>
          <w:szCs w:val="18"/>
        </w:rPr>
        <w:t>d</w:t>
      </w:r>
      <w:r>
        <w:rPr>
          <w:rFonts w:ascii="Calibri" w:hAnsi="Calibri" w:cs="Calibri"/>
          <w:spacing w:val="3"/>
          <w:sz w:val="18"/>
          <w:szCs w:val="18"/>
        </w:rPr>
        <w:t>o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m</w:t>
      </w:r>
      <w:r>
        <w:rPr>
          <w:rFonts w:ascii="Calibri" w:hAnsi="Calibri" w:cs="Calibri"/>
          <w:spacing w:val="-1"/>
          <w:sz w:val="18"/>
          <w:szCs w:val="18"/>
        </w:rPr>
        <w:t>en</w:t>
      </w:r>
      <w:r>
        <w:rPr>
          <w:rFonts w:ascii="Calibri" w:hAnsi="Calibri" w:cs="Calibri"/>
          <w:sz w:val="18"/>
          <w:szCs w:val="18"/>
        </w:rPr>
        <w:t>t f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 xml:space="preserve">r </w:t>
      </w:r>
      <w:r>
        <w:rPr>
          <w:rFonts w:ascii="Calibri" w:hAnsi="Calibri" w:cs="Calibri"/>
          <w:spacing w:val="1"/>
          <w:sz w:val="18"/>
          <w:szCs w:val="18"/>
        </w:rPr>
        <w:t>'</w:t>
      </w:r>
      <w:r>
        <w:rPr>
          <w:rFonts w:ascii="Calibri" w:hAnsi="Calibri" w:cs="Calibri"/>
          <w:sz w:val="18"/>
          <w:szCs w:val="18"/>
        </w:rPr>
        <w:t>Pr</w:t>
      </w:r>
      <w:r>
        <w:rPr>
          <w:rFonts w:ascii="Calibri" w:hAnsi="Calibri" w:cs="Calibri"/>
          <w:spacing w:val="1"/>
          <w:sz w:val="18"/>
          <w:szCs w:val="18"/>
        </w:rPr>
        <w:t>oc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m</w:t>
      </w:r>
      <w:r>
        <w:rPr>
          <w:rFonts w:ascii="Calibri" w:hAnsi="Calibri" w:cs="Calibri"/>
          <w:spacing w:val="-1"/>
          <w:sz w:val="18"/>
          <w:szCs w:val="18"/>
        </w:rPr>
        <w:t>en</w:t>
      </w:r>
      <w:r>
        <w:rPr>
          <w:rFonts w:ascii="Calibri" w:hAnsi="Calibri" w:cs="Calibri"/>
          <w:sz w:val="18"/>
          <w:szCs w:val="18"/>
        </w:rPr>
        <w:t>t cy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z w:val="18"/>
          <w:szCs w:val="18"/>
        </w:rPr>
        <w:t>l</w:t>
      </w:r>
      <w:r>
        <w:rPr>
          <w:rFonts w:ascii="Calibri" w:hAnsi="Calibri" w:cs="Calibri"/>
          <w:spacing w:val="-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'</w:t>
      </w: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6669C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b/>
          <w:bCs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PRO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JE</w:t>
      </w:r>
      <w:r>
        <w:rPr>
          <w:rFonts w:ascii="Calibri" w:hAnsi="Calibri" w:cs="Calibri"/>
          <w:b/>
          <w:bCs/>
          <w:sz w:val="18"/>
          <w:szCs w:val="18"/>
        </w:rPr>
        <w:t>CTS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U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ND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R</w:t>
      </w:r>
      <w:r>
        <w:rPr>
          <w:rFonts w:ascii="Calibri" w:hAnsi="Calibri" w:cs="Calibri"/>
          <w:b/>
          <w:bCs/>
          <w:sz w:val="18"/>
          <w:szCs w:val="18"/>
        </w:rPr>
        <w:t>T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>
        <w:rPr>
          <w:rFonts w:ascii="Calibri" w:hAnsi="Calibri" w:cs="Calibri"/>
          <w:b/>
          <w:bCs/>
          <w:sz w:val="18"/>
          <w:szCs w:val="18"/>
        </w:rPr>
        <w:t>K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z w:val="18"/>
          <w:szCs w:val="18"/>
        </w:rPr>
        <w:t>N</w:t>
      </w:r>
    </w:p>
    <w:p w:rsidR="00C61763" w:rsidRDefault="00C61763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sz w:val="18"/>
          <w:szCs w:val="18"/>
        </w:rPr>
      </w:pPr>
      <w:r w:rsidRPr="002D7FBD">
        <w:rPr>
          <w:rFonts w:ascii="Calibri" w:hAnsi="Calibri" w:cs="Calibr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 wp14:anchorId="1D5D8CAF" wp14:editId="28EADAA9">
                <wp:simplePos x="0" y="0"/>
                <wp:positionH relativeFrom="page">
                  <wp:posOffset>412115</wp:posOffset>
                </wp:positionH>
                <wp:positionV relativeFrom="paragraph">
                  <wp:posOffset>120650</wp:posOffset>
                </wp:positionV>
                <wp:extent cx="6684010" cy="2809875"/>
                <wp:effectExtent l="0" t="0" r="21590" b="9525"/>
                <wp:wrapNone/>
                <wp:docPr id="3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2809875"/>
                          <a:chOff x="691" y="3640"/>
                          <a:chExt cx="10526" cy="4425"/>
                        </a:xfrm>
                      </wpg:grpSpPr>
                      <wps:wsp>
                        <wps:cNvPr id="36" name="Rectangle 6"/>
                        <wps:cNvSpPr>
                          <a:spLocks noChangeArrowheads="1"/>
                        </wps:cNvSpPr>
                        <wps:spPr bwMode="auto">
                          <a:xfrm flipV="1">
                            <a:off x="2700" y="7098"/>
                            <a:ext cx="4260" cy="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E39" w:rsidRDefault="00862E3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Freeform 7"/>
                        <wps:cNvSpPr>
                          <a:spLocks/>
                        </wps:cNvSpPr>
                        <wps:spPr bwMode="auto">
                          <a:xfrm>
                            <a:off x="691" y="3640"/>
                            <a:ext cx="10526" cy="0"/>
                          </a:xfrm>
                          <a:custGeom>
                            <a:avLst/>
                            <a:gdLst>
                              <a:gd name="T0" fmla="*/ 0 w 10526"/>
                              <a:gd name="T1" fmla="*/ 10526 w 105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left:0;text-align:left;margin-left:32.45pt;margin-top:9.5pt;width:526.3pt;height:221.25pt;z-index:-251668992;mso-position-horizontal-relative:page" coordorigin="691,3640" coordsize="10526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8JKgQAAMULAAAOAAAAZHJzL2Uyb0RvYy54bWzcVktv4zYQvhfofyB4LOBIcmTZEqIssnYc&#10;FEh3F920d1qiHqhEqiQdOVv0v3eGlGzFaYBttuihPhgUZziPb2Y+8urdoW3II1e6liKlwYVPCReZ&#10;zGtRpvSXh+1sRYk2TOSskYKn9Ilr+u76+++u+i7hc1nJJueKgBGhk75LaWVMl3iezireMn0hOy5A&#10;WEjVMgOfqvRyxXqw3jbe3Pcjr5cq75TMuNawu3FCem3tFwXPzMei0NyQJqUQm7H/yv7v8N+7vmJJ&#10;qVhX1dkQBntDFC2rBTg9mtoww8he1S9MtXWmpJaFuchk68miqDNuc4BsAv8smzsl953NpUz6sjvC&#10;BNCe4fRms9mHx0+K1HlKLxeUCNZCjaxbskBs+q5MQOVOdZ+7T8olCMt7mf2mQeydy/G7dMpk1/8k&#10;czDH9kZabA6FatEEZE0OtgRPxxLwgyEZbEbRKgQgKMlANl/58WppA2FJVkEl8VwUB5SA9DIKh/pl&#10;1e1wPPAX88gdDsO5PemxxDm2wQ7BYWbQcPqEqf42TD9XrOO2VBoBGzGFWBymP0MnMlE2nEQOV6s2&#10;gqodokTIdQVa/EYp2Vec5RBVgPoQ++QAfmiox99DTIqm7n7FgxOw50sfQAXUlgCp6/oR8nAeDXjH&#10;0dI6GxFjSae0ueOyJbhIqYIsrFX2eK8NxnVSQWdCbuumgX2WNOLZBii6HfAKR1GG/u2I/BH78e3q&#10;dhXOIJTbWehvNrOb7TqcRdtgudhcbtbrTfAn+g3CpKrznAt0M45rEH5d6QbicIN2HFgtmzpHcxiS&#10;VuVu3SjyyIAutvY3ADJR856HYUGAXM5SCuah/34ez7bRajkLt+FiFi/91cwP4vdx5IdxuNk+T+m+&#10;FvzbUyJ9SuMFdL5N59XcfPt7mRtL2toAITd1m9LVUYkl2Iy3IrelNaxu3HoCBYZ/ggLKPRbati52&#10;q5s5c9gdLN+E6B07eSfzJ+hlJaHBoBHhMoFFJdUXSnog5pTq3/dMcUqaHwXMA6iYcaHGxW5cMJHB&#10;0ZQaStxybRzb7ztVlxVYdmMh5A3QUlHbJj5FMUwaEMN/xRDLkSG2inO854idwWfzDo05pdyvZgLs&#10;gYFsX5Imjh8y7oQyLZ0e+RIod++mH+2MEw9XXD4McJkP5PYANSnaBi7OHzzik544m7ZZTkrA2kcl&#10;qzBVBK9Hu6xy5AIBHMTgC1ZQULj4fNvZndR4FaDj8Q4BC6CEob6i626NMUer684MLpDczp8JihJ4&#10;JuywVYHpmMHIxiWOmksUd1r5yB+klZmz2w28nKSNmGoN4E9ycHI4gt4cwY5uMdpJRZ6RrQ0mXiyW&#10;bx58eGsM8/3arP//GRwQfoW2/iFJxUEIj5OBqMLFcg4fjqwGiSOsQfIvkpZ95MBb0XbO8K7Fx+j0&#10;25Lc6fV9/RcAAAD//wMAUEsDBBQABgAIAAAAIQCGDFv34QAAAAoBAAAPAAAAZHJzL2Rvd25yZXYu&#10;eG1sTI/BTsMwEETvSPyDtUjcqGNoAg1xqqoCTlUlWiTEbZtsk6jxOordJP173BMcd2Y0+yZbTqYV&#10;A/WusaxBzSIQxIUtG640fO3fH15AOI9cYmuZNFzIwTK/vckwLe3InzTsfCVCCbsUNdTed6mUrqjJ&#10;oJvZjjh4R9sb9OHsK1n2OIZy08rHKEqkwYbDhxo7WtdUnHZno+FjxHH1pN6Gzem4vvzs4+33RpHW&#10;93fT6hWEp8n/heGKH9AhD0wHe+bSiVZDMl+EZNAXYdLVV+o5BnHQME9UDDLP5P8J+S8AAAD//wMA&#10;UEsBAi0AFAAGAAgAAAAhALaDOJL+AAAA4QEAABMAAAAAAAAAAAAAAAAAAAAAAFtDb250ZW50X1R5&#10;cGVzXS54bWxQSwECLQAUAAYACAAAACEAOP0h/9YAAACUAQAACwAAAAAAAAAAAAAAAAAvAQAAX3Jl&#10;bHMvLnJlbHNQSwECLQAUAAYACAAAACEA1MZ/CSoEAADFCwAADgAAAAAAAAAAAAAAAAAuAgAAZHJz&#10;L2Uyb0RvYy54bWxQSwECLQAUAAYACAAAACEAhgxb9+EAAAAKAQAADwAAAAAAAAAAAAAAAACEBgAA&#10;ZHJzL2Rvd25yZXYueG1sUEsFBgAAAAAEAAQA8wAAAJIHAAAAAA==&#10;" o:allowincell="f">
                <v:rect id="Rectangle 6" o:spid="_x0000_s1031" style="position:absolute;left:2700;top:7098;width:4260;height:96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+mfcUA&#10;AADbAAAADwAAAGRycy9kb3ducmV2LnhtbESPQWvCQBSE7wX/w/IKvdVNDUqJriISW3uopSYXb4/s&#10;Mwlm34bsNon/3i0Uehxm5htmtRlNI3rqXG1Zwcs0AkFcWF1zqSDP9s+vIJxH1thYJgU3crBZTx5W&#10;mGg78Df1J1+KAGGXoILK+zaR0hUVGXRT2xIH72I7gz7IrpS6wyHATSNnUbSQBmsOCxW2tKuouJ5+&#10;jIKtKfOv9Dz//Mgwz96OeYzp8V2pp8dxuwThafT/4b/2QSuIF/D7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6Z9xQAAANsAAAAPAAAAAAAAAAAAAAAAAJgCAABkcnMv&#10;ZG93bnJldi54bWxQSwUGAAAAAAQABAD1AAAAigMAAAAA&#10;" filled="f" stroked="f">
                  <v:textbox inset="0,0,0,0">
                    <w:txbxContent>
                      <w:p w:rsidR="00862E39" w:rsidRDefault="00862E3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Freeform 7" o:spid="_x0000_s1032" style="position:absolute;left:691;top:3640;width:10526;height:0;visibility:visible;mso-wrap-style:square;v-text-anchor:top" coordsize="105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T5cQA&#10;AADbAAAADwAAAGRycy9kb3ducmV2LnhtbESPzWrDMBCE74W+g9hCbo3sBNrUjWJCII6v+SHQ22Jt&#10;bSfWykhK7Lx9VSj0OMzMN8wyH00n7uR8a1lBOk1AEFdWt1wrOB23rwsQPiBr7CyTggd5yFfPT0vM&#10;tB14T/dDqEWEsM9QQRNCn0npq4YM+qntiaP3bZ3BEKWrpXY4RLjp5CxJ3qTBluNCgz1tGqquh5tR&#10;sLjYffnxlaa7Ds9HfXLFeR4KpSYv4/oTRKAx/If/2qVWMH+H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UE+XEAAAA2wAAAA8AAAAAAAAAAAAAAAAAmAIAAGRycy9k&#10;b3ducmV2LnhtbFBLBQYAAAAABAAEAPUAAACJAwAAAAA=&#10;" path="m,l10526,e" filled="f" strokeweight=".54325mm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</w:p>
    <w:p w:rsidR="00862E39" w:rsidRDefault="00862E3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Calibri" w:hAnsi="Calibri" w:cs="Calibri"/>
          <w:sz w:val="10"/>
          <w:szCs w:val="10"/>
        </w:rPr>
      </w:pPr>
    </w:p>
    <w:p w:rsidR="00862E39" w:rsidRDefault="008E295B" w:rsidP="001427AA">
      <w:pPr>
        <w:widowControl w:val="0"/>
        <w:autoSpaceDE w:val="0"/>
        <w:autoSpaceDN w:val="0"/>
        <w:adjustRightInd w:val="0"/>
        <w:spacing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B01AC58" wp14:editId="6A3D9AEF">
                <wp:simplePos x="0" y="0"/>
                <wp:positionH relativeFrom="page">
                  <wp:posOffset>457200</wp:posOffset>
                </wp:positionH>
                <wp:positionV relativeFrom="paragraph">
                  <wp:posOffset>31750</wp:posOffset>
                </wp:positionV>
                <wp:extent cx="76200" cy="76200"/>
                <wp:effectExtent l="0" t="0" r="0" b="0"/>
                <wp:wrapNone/>
                <wp:docPr id="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E077F5" wp14:editId="0966CB9F">
                                  <wp:extent cx="76200" cy="7620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36pt;margin-top:2.5pt;width:6pt;height:6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2JqgIAAKYFAAAOAAAAZHJzL2Uyb0RvYy54bWysVNtu2zAMfR+wfxD07vpS52KjTtHG8TCg&#10;24p1+wDFlmNhsuRJSpxu2L+PkuOk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Sq&#10;DF9HGAnSQo8+Q9WI2HCKQlegvtMp+D11j8pS1N2DLL9pJOSyATd6p5TsG0oqSCu0BfXPLtiFhqto&#10;3X+QFcCTrZGuVvtatRYQqoD2riXPx5bQvUElbM6m0GWMSjgZTItP0vFqp7R5R2WLrJFhBZk7aLJ7&#10;0GZwHV1sJCELxrnrORdnG4A57EBguGrPbAquhT+TIFnNV/PYi6PpyouDPPfuimXsTYtwNsmv8+Uy&#10;D3/ZuGGcNqyqqLBhRjmF8Z+16yDsQQhHQWnJWWXhbEpabdZLrtCOgJwL97mCw8nJzT9Pw9ULuFxQ&#10;CqM4uI8Sr5jOZ15cxBMvmQVzLwiT+2QaxEmcF+eUHpig/04J9RlOJtHEdelF0hfcAve95kbSlhkY&#10;GJy1GZ4fnUhq9bcSlWutIYwP9otS2PRPpYB2j412arUCtTNDp2a/3rv3MLHR7c5aVs8gXyVBYCBF&#10;GHZgNFL9wKiHwZFh/X1LFMWIvxfwBOyUGQ01GuvRIKKEqxk2GA3m0gzTaNsptmkAOXSlEfIOnknN&#10;nIhPWRweFwwDx+UwuOy0ebl2XqfxuvgNAAD//wMAUEsDBBQABgAIAAAAIQAC9fcX3QAAAAYBAAAP&#10;AAAAZHJzL2Rvd25yZXYueG1sTI/NTsMwEITvSH0Haytxow4V0DSNU1X8qBxpi1R6c+MlibDXUew2&#10;gadnOdHTaDWj2W/y5eCsOGMXGk8KbicJCKTSm4YqBe+7l5sURIiajLaeUME3BlgWo6tcZ8b3tMHz&#10;NlaCSyhkWkEdY5tJGcoanQ4T3yKx9+k7pyOfXSVNp3sud1ZOk+RBOt0Qf6h1i481ll/bk1OwTtvV&#10;x6v/6Sv7fFjv3/bzp908KnU9HlYLEBGH+B+GP3xGh4KZjv5EJgirYDblKVHBPQvb6R3rkWOzBGSR&#10;y0v84hcAAP//AwBQSwECLQAUAAYACAAAACEAtoM4kv4AAADhAQAAEwAAAAAAAAAAAAAAAAAAAAAA&#10;W0NvbnRlbnRfVHlwZXNdLnhtbFBLAQItABQABgAIAAAAIQA4/SH/1gAAAJQBAAALAAAAAAAAAAAA&#10;AAAAAC8BAABfcmVscy8ucmVsc1BLAQItABQABgAIAAAAIQBOjj2JqgIAAKYFAAAOAAAAAAAAAAAA&#10;AAAAAC4CAABkcnMvZTJvRG9jLnhtbFBLAQItABQABgAIAAAAIQAC9fcX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E077F5" wp14:editId="0966CB9F">
                            <wp:extent cx="76200" cy="7620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b/>
          <w:bCs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ud</w:t>
      </w:r>
      <w:r w:rsidR="006669C4">
        <w:rPr>
          <w:rFonts w:ascii="Calibri" w:hAnsi="Calibri" w:cs="Calibri"/>
          <w:b/>
          <w:bCs/>
          <w:sz w:val="18"/>
          <w:szCs w:val="18"/>
        </w:rPr>
        <w:t>y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z w:val="18"/>
          <w:szCs w:val="18"/>
        </w:rPr>
        <w:t>f Pu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b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Re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ion</w:t>
      </w:r>
      <w:r w:rsidR="006669C4">
        <w:rPr>
          <w:rFonts w:ascii="Calibri" w:hAnsi="Calibri" w:cs="Calibri"/>
          <w:b/>
          <w:bCs/>
          <w:sz w:val="18"/>
          <w:szCs w:val="18"/>
        </w:rPr>
        <w:t>s</w:t>
      </w:r>
      <w:r w:rsidR="00823F57">
        <w:rPr>
          <w:rFonts w:ascii="Calibri" w:hAnsi="Calibri" w:cs="Calibri"/>
          <w:b/>
          <w:bCs/>
          <w:sz w:val="18"/>
          <w:szCs w:val="18"/>
        </w:rPr>
        <w:t xml:space="preserve"> Function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z w:val="18"/>
          <w:szCs w:val="18"/>
        </w:rPr>
        <w:t>f De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Po</w:t>
      </w:r>
      <w:r w:rsidR="006669C4">
        <w:rPr>
          <w:rFonts w:ascii="Calibri" w:hAnsi="Calibri" w:cs="Calibri"/>
          <w:b/>
          <w:bCs/>
          <w:spacing w:val="-2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z w:val="18"/>
          <w:szCs w:val="18"/>
        </w:rPr>
        <w:t xml:space="preserve">e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(</w:t>
      </w:r>
      <w:r w:rsidR="006669C4">
        <w:rPr>
          <w:rFonts w:ascii="Calibri" w:hAnsi="Calibri" w:cs="Calibri"/>
          <w:b/>
          <w:bCs/>
          <w:sz w:val="18"/>
          <w:szCs w:val="18"/>
        </w:rPr>
        <w:t>Pu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b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Re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sz w:val="18"/>
          <w:szCs w:val="18"/>
        </w:rPr>
        <w:t>at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on</w:t>
      </w:r>
      <w:r w:rsidR="006669C4">
        <w:rPr>
          <w:rFonts w:ascii="Calibri" w:hAnsi="Calibri" w:cs="Calibri"/>
          <w:b/>
          <w:bCs/>
          <w:sz w:val="18"/>
          <w:szCs w:val="18"/>
        </w:rPr>
        <w:t>s and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po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z w:val="18"/>
          <w:szCs w:val="18"/>
        </w:rPr>
        <w:t>ate Ima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z w:val="18"/>
          <w:szCs w:val="18"/>
        </w:rPr>
        <w:t>e)</w:t>
      </w:r>
    </w:p>
    <w:p w:rsidR="00862E39" w:rsidRDefault="001427AA" w:rsidP="001427AA">
      <w:pPr>
        <w:widowControl w:val="0"/>
        <w:autoSpaceDE w:val="0"/>
        <w:autoSpaceDN w:val="0"/>
        <w:adjustRightInd w:val="0"/>
        <w:spacing w:before="1" w:after="0" w:line="240" w:lineRule="auto"/>
        <w:ind w:left="500"/>
        <w:jc w:val="both"/>
        <w:rPr>
          <w:rFonts w:ascii="Sylfaen" w:hAnsi="Sylfaen" w:cs="Sylfaen"/>
          <w:sz w:val="18"/>
          <w:szCs w:val="18"/>
        </w:rPr>
      </w:pPr>
      <w:r>
        <w:rPr>
          <w:rFonts w:ascii="Calibri" w:hAnsi="Calibri" w:cs="Calibri"/>
          <w:spacing w:val="-1"/>
          <w:sz w:val="18"/>
          <w:szCs w:val="18"/>
        </w:rPr>
        <w:t>How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l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 xml:space="preserve">i </w:t>
      </w:r>
      <w:r w:rsidR="006669C4">
        <w:rPr>
          <w:rFonts w:ascii="Calibri" w:hAnsi="Calibri" w:cs="Calibri"/>
          <w:spacing w:val="1"/>
          <w:sz w:val="18"/>
          <w:szCs w:val="18"/>
        </w:rPr>
        <w:t>Po</w:t>
      </w:r>
      <w:r w:rsidR="006669C4">
        <w:rPr>
          <w:rFonts w:ascii="Calibri" w:hAnsi="Calibri" w:cs="Calibri"/>
          <w:sz w:val="18"/>
          <w:szCs w:val="18"/>
        </w:rPr>
        <w:t>li</w:t>
      </w:r>
      <w:r w:rsidR="006669C4">
        <w:rPr>
          <w:rFonts w:ascii="Calibri" w:hAnsi="Calibri" w:cs="Calibri"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co</w:t>
      </w:r>
      <w:r w:rsidR="006669C4">
        <w:rPr>
          <w:rFonts w:ascii="Calibri" w:hAnsi="Calibri" w:cs="Calibri"/>
          <w:spacing w:val="-1"/>
          <w:sz w:val="18"/>
          <w:szCs w:val="18"/>
        </w:rPr>
        <w:t>nd</w:t>
      </w:r>
      <w:r w:rsidR="006669C4">
        <w:rPr>
          <w:rFonts w:ascii="Calibri" w:hAnsi="Calibri" w:cs="Calibri"/>
          <w:spacing w:val="1"/>
          <w:sz w:val="18"/>
          <w:szCs w:val="18"/>
        </w:rPr>
        <w:t>uc</w:t>
      </w:r>
      <w:r w:rsidR="006669C4">
        <w:rPr>
          <w:rFonts w:ascii="Calibri" w:hAnsi="Calibri" w:cs="Calibri"/>
          <w:sz w:val="18"/>
          <w:szCs w:val="18"/>
        </w:rPr>
        <w:t>ts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t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P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fu</w:t>
      </w:r>
      <w:r w:rsidR="006669C4">
        <w:rPr>
          <w:rFonts w:ascii="Calibri" w:hAnsi="Calibri" w:cs="Calibri"/>
          <w:spacing w:val="-2"/>
          <w:sz w:val="18"/>
          <w:szCs w:val="18"/>
        </w:rPr>
        <w:t>n</w:t>
      </w:r>
      <w:r w:rsidR="006669C4">
        <w:rPr>
          <w:rFonts w:ascii="Calibri" w:hAnsi="Calibri" w:cs="Calibri"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3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ra</w:t>
      </w:r>
      <w:r w:rsidR="006669C4">
        <w:rPr>
          <w:rFonts w:ascii="Calibri" w:hAnsi="Calibri" w:cs="Calibri"/>
          <w:spacing w:val="2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se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a</w:t>
      </w:r>
      <w:r w:rsidR="006669C4">
        <w:rPr>
          <w:rFonts w:ascii="Calibri" w:hAnsi="Calibri" w:cs="Calibri"/>
          <w:spacing w:val="3"/>
          <w:sz w:val="18"/>
          <w:szCs w:val="18"/>
        </w:rPr>
        <w:t>w</w:t>
      </w:r>
      <w:r w:rsidR="006669C4">
        <w:rPr>
          <w:rFonts w:ascii="Calibri" w:hAnsi="Calibri" w:cs="Calibri"/>
          <w:sz w:val="18"/>
          <w:szCs w:val="18"/>
        </w:rPr>
        <w:t>ar</w:t>
      </w:r>
      <w:r w:rsidR="006669C4">
        <w:rPr>
          <w:rFonts w:ascii="Calibri" w:hAnsi="Calibri" w:cs="Calibri"/>
          <w:spacing w:val="-1"/>
          <w:sz w:val="18"/>
          <w:szCs w:val="18"/>
        </w:rPr>
        <w:t>ene</w:t>
      </w:r>
      <w:r w:rsidR="006669C4">
        <w:rPr>
          <w:rFonts w:ascii="Calibri" w:hAnsi="Calibri" w:cs="Calibri"/>
          <w:spacing w:val="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1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>g</w:t>
      </w:r>
      <w:r w:rsidR="006669C4">
        <w:rPr>
          <w:rFonts w:ascii="Calibri" w:hAnsi="Calibri" w:cs="Calibri"/>
          <w:sz w:val="18"/>
          <w:szCs w:val="18"/>
        </w:rPr>
        <w:t>ar</w:t>
      </w:r>
      <w:r w:rsidR="006669C4">
        <w:rPr>
          <w:rFonts w:ascii="Calibri" w:hAnsi="Calibri" w:cs="Calibri"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spacing w:val="2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g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co</w:t>
      </w:r>
      <w:r w:rsidR="006669C4">
        <w:rPr>
          <w:rFonts w:ascii="Calibri" w:hAnsi="Calibri" w:cs="Calibri"/>
          <w:sz w:val="18"/>
          <w:szCs w:val="18"/>
        </w:rPr>
        <w:t>mm</w:t>
      </w:r>
      <w:r w:rsidR="006669C4">
        <w:rPr>
          <w:rFonts w:ascii="Calibri" w:hAnsi="Calibri" w:cs="Calibri"/>
          <w:spacing w:val="-1"/>
          <w:sz w:val="18"/>
          <w:szCs w:val="18"/>
        </w:rPr>
        <w:t>un</w:t>
      </w:r>
      <w:r w:rsidR="006669C4">
        <w:rPr>
          <w:rFonts w:ascii="Calibri" w:hAnsi="Calibri" w:cs="Calibri"/>
          <w:sz w:val="18"/>
          <w:szCs w:val="18"/>
        </w:rPr>
        <w:t xml:space="preserve">ity </w:t>
      </w:r>
      <w:r w:rsidR="006669C4">
        <w:rPr>
          <w:rFonts w:ascii="Calibri" w:hAnsi="Calibri" w:cs="Calibri"/>
          <w:spacing w:val="1"/>
          <w:sz w:val="18"/>
          <w:szCs w:val="18"/>
        </w:rPr>
        <w:t>p</w:t>
      </w:r>
      <w:r w:rsidR="006669C4">
        <w:rPr>
          <w:rFonts w:ascii="Calibri" w:hAnsi="Calibri" w:cs="Calibri"/>
          <w:spacing w:val="2"/>
          <w:sz w:val="18"/>
          <w:szCs w:val="18"/>
        </w:rPr>
        <w:t>r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sz w:val="18"/>
          <w:szCs w:val="18"/>
        </w:rPr>
        <w:t>g</w:t>
      </w:r>
      <w:r w:rsidR="006669C4">
        <w:rPr>
          <w:rFonts w:ascii="Calibri" w:hAnsi="Calibri" w:cs="Calibri"/>
          <w:sz w:val="18"/>
          <w:szCs w:val="18"/>
        </w:rPr>
        <w:t>rams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h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l</w:t>
      </w:r>
      <w:r w:rsidR="006669C4">
        <w:rPr>
          <w:rFonts w:ascii="Calibri" w:hAnsi="Calibri" w:cs="Calibri"/>
          <w:spacing w:val="-1"/>
          <w:sz w:val="18"/>
          <w:szCs w:val="18"/>
        </w:rPr>
        <w:t>p</w:t>
      </w:r>
      <w:r w:rsidR="006669C4">
        <w:rPr>
          <w:rFonts w:ascii="Calibri" w:hAnsi="Calibri" w:cs="Calibri"/>
          <w:spacing w:val="2"/>
          <w:sz w:val="18"/>
          <w:szCs w:val="18"/>
        </w:rPr>
        <w:t>l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-1"/>
          <w:sz w:val="18"/>
          <w:szCs w:val="18"/>
        </w:rPr>
        <w:t>nu</w:t>
      </w:r>
      <w:r w:rsidR="006669C4">
        <w:rPr>
          <w:rFonts w:ascii="Calibri" w:hAnsi="Calibri" w:cs="Calibri"/>
          <w:sz w:val="18"/>
          <w:szCs w:val="18"/>
        </w:rPr>
        <w:t>m</w:t>
      </w:r>
      <w:r w:rsidR="006669C4">
        <w:rPr>
          <w:rFonts w:ascii="Calibri" w:hAnsi="Calibri" w:cs="Calibri"/>
          <w:spacing w:val="1"/>
          <w:sz w:val="18"/>
          <w:szCs w:val="18"/>
        </w:rPr>
        <w:t>b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5"/>
          <w:sz w:val="18"/>
          <w:szCs w:val="18"/>
        </w:rPr>
        <w:t>s</w:t>
      </w:r>
      <w:r w:rsidR="006669C4">
        <w:rPr>
          <w:rFonts w:ascii="Sylfaen" w:hAnsi="Sylfaen" w:cs="Sylfaen"/>
          <w:sz w:val="18"/>
          <w:szCs w:val="18"/>
        </w:rPr>
        <w:t>.</w:t>
      </w:r>
    </w:p>
    <w:p w:rsidR="00862E39" w:rsidRDefault="008E295B" w:rsidP="001427AA">
      <w:pPr>
        <w:widowControl w:val="0"/>
        <w:autoSpaceDE w:val="0"/>
        <w:autoSpaceDN w:val="0"/>
        <w:adjustRightInd w:val="0"/>
        <w:spacing w:before="58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0ED94C0" wp14:editId="057033F0">
                <wp:simplePos x="0" y="0"/>
                <wp:positionH relativeFrom="page">
                  <wp:posOffset>457200</wp:posOffset>
                </wp:positionH>
                <wp:positionV relativeFrom="paragraph">
                  <wp:posOffset>68580</wp:posOffset>
                </wp:positionV>
                <wp:extent cx="76200" cy="76200"/>
                <wp:effectExtent l="0" t="0" r="0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CF8C22" wp14:editId="193FC760">
                                  <wp:extent cx="76200" cy="7620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left:0;text-align:left;margin-left:36pt;margin-top:5.4pt;width:6pt;height:6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GtqgIAAKYFAAAOAAAAZHJzL2Uyb0RvYy54bWysVF1v2yAUfZ+0/4B4d/0xx4mtOlUbx9Ok&#10;bqvW7QcQG8doGDwgcdpp/30XXKdJ+zJt4wFd4HI5597Dvbw6dBztqdJMihyHFwFGVFSyZmKb429f&#10;S2+BkTZE1IRLQXP8QDW+Wr59czn0GY1kK3lNFYIgQmdDn+PWmD7zfV21tCP6QvZUwGEjVUcMLNXW&#10;rxUZIHrH/SgIEn+Qqu6VrKjWsFuMh3jp4jcNrcznptHUIJ5jwGbcrNy8sbO/vCTZVpG+ZdUTDPIX&#10;KDrCBDx6DFUQQ9BOsVehOlYpqWVjLirZ+bJpWEUdB2ATBi/Y3Lekp44LJEf3xzTp/xe2+rS/U4jV&#10;OY5SjATpoEZfIGtEbDlFYWgTNPQ6A7/7/k5Zirq/ldV3jYRcteBGr5WSQ0tJDbCcv392wS40XEWb&#10;4aOsITzZGelydWhUZwNCFtDBleThWBJ6MKiCzXkCVcaogpPRBDw+yaarvdLmPZUdskaOFSB3ocn+&#10;VpvRdXKxLwlZMs5dzbk424CY4w48DFftmYXgSvgzDdL1Yr2IvThK1l4cFIV3Xa5iLynD+ax4V6xW&#10;RfjLvhvGWcvqmgr7zCSnMP6zcj0JexTCUVBaclbbcBaSVtvNiiu0JyDn0g1bIAB/4uafw3DHwOUF&#10;pTCKg5so9cpkMffiMp556TxYeEGY3qRJEKdxUZ5TumWC/jslNOQ4nUUzV6UT0C+4BW685kayjhlo&#10;GJx1OV4cnUhm9bcWtSutIYyP9kkqLPznVEDGpkI7tVqBjkI3h83B/Ydkkv5G1g8gXyVBYCBFaHZg&#10;tFI9YjRA48ix/rEjimLEPwj4ArbLTIaajM1kEFHB1RwbjEZzZcZutOsV27YQOXSpEfIavknDnIjt&#10;FxpRAAO7gGbguDw1LtttTtfO67m9Ln8DAAD//wMAUEsDBBQABgAIAAAAIQBjtFGL3gAAAAcBAAAP&#10;AAAAZHJzL2Rvd25yZXYueG1sTI/NTsMwEITvSH0Ha5G4UYcIQZrGqSp+VI7QVirc3HibRLXXUew2&#10;gadnOdHj7IxmvykWo7PijH1oPSm4myYgkCpvWqoVbDevtxmIEDUZbT2hgm8MsCgnV4XOjR/oA8/r&#10;WAsuoZBrBU2MXS5lqBp0Okx9h8TewfdOR5Z9LU2vBy53VqZJ8iCdbok/NLrDpwar4/rkFKyybvn5&#10;5n+G2r58rXbvu9nzZhaVurkel3MQEcf4H4Y/fEaHkpn2/kQmCKvgMeUpke8JL2A/u2e9V5CmGciy&#10;kJf85S8AAAD//wMAUEsBAi0AFAAGAAgAAAAhALaDOJL+AAAA4QEAABMAAAAAAAAAAAAAAAAAAAAA&#10;AFtDb250ZW50X1R5cGVzXS54bWxQSwECLQAUAAYACAAAACEAOP0h/9YAAACUAQAACwAAAAAAAAAA&#10;AAAAAAAvAQAAX3JlbHMvLnJlbHNQSwECLQAUAAYACAAAACEAf9TxraoCAACmBQAADgAAAAAAAAAA&#10;AAAAAAAuAgAAZHJzL2Uyb0RvYy54bWxQSwECLQAUAAYACAAAACEAY7RRi94AAAAHAQAADwAAAAAA&#10;AAAAAAAAAAAEBQAAZHJzL2Rvd25yZXYueG1sUEsFBgAAAAAEAAQA8wAAAA8GAAAAAA==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621BEF" wp14:editId="1AD68342">
                            <wp:extent cx="76200" cy="7620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z w:val="18"/>
          <w:szCs w:val="18"/>
        </w:rPr>
        <w:t>B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Bazaar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823F57">
        <w:rPr>
          <w:rFonts w:ascii="Calibri" w:hAnsi="Calibri" w:cs="Calibri"/>
          <w:b/>
          <w:bCs/>
          <w:spacing w:val="-1"/>
          <w:sz w:val="18"/>
          <w:szCs w:val="18"/>
        </w:rPr>
        <w:t>(Market Positioning Analysis</w:t>
      </w:r>
      <w:r w:rsidR="006669C4">
        <w:rPr>
          <w:rFonts w:ascii="Calibri" w:hAnsi="Calibri" w:cs="Calibri"/>
          <w:b/>
          <w:bCs/>
          <w:sz w:val="18"/>
          <w:szCs w:val="18"/>
        </w:rPr>
        <w:t>)</w:t>
      </w:r>
    </w:p>
    <w:p w:rsidR="00862E39" w:rsidRDefault="001427AA" w:rsidP="001427AA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Sylfaen" w:hAnsi="Sylfaen" w:cs="Sylfaen"/>
          <w:sz w:val="18"/>
          <w:szCs w:val="18"/>
        </w:rPr>
      </w:pPr>
      <w:r>
        <w:rPr>
          <w:rFonts w:ascii="Courier New" w:hAnsi="Courier New" w:cs="Courier New"/>
          <w:spacing w:val="36"/>
          <w:sz w:val="18"/>
          <w:szCs w:val="18"/>
        </w:rPr>
        <w:t xml:space="preserve">   </w:t>
      </w:r>
      <w:r w:rsidR="00823F57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A</w:t>
      </w:r>
      <w:r w:rsidR="00823F57">
        <w:rPr>
          <w:rFonts w:ascii="Calibri" w:hAnsi="Calibri" w:cs="Calibri"/>
          <w:sz w:val="18"/>
          <w:szCs w:val="18"/>
        </w:rPr>
        <w:t xml:space="preserve"> d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ta</w:t>
      </w:r>
      <w:r w:rsidR="006669C4">
        <w:rPr>
          <w:rFonts w:ascii="Calibri" w:hAnsi="Calibri" w:cs="Calibri"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sz w:val="18"/>
          <w:szCs w:val="18"/>
        </w:rPr>
        <w:t>l</w:t>
      </w:r>
      <w:r w:rsidR="006669C4">
        <w:rPr>
          <w:rFonts w:ascii="Calibri" w:hAnsi="Calibri" w:cs="Calibri"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sz w:val="18"/>
          <w:szCs w:val="18"/>
        </w:rPr>
        <w:t>bse</w:t>
      </w:r>
      <w:r w:rsidR="006669C4">
        <w:rPr>
          <w:rFonts w:ascii="Calibri" w:hAnsi="Calibri" w:cs="Calibri"/>
          <w:sz w:val="18"/>
          <w:szCs w:val="18"/>
        </w:rPr>
        <w:t>rva</w:t>
      </w:r>
      <w:r w:rsidR="006669C4">
        <w:rPr>
          <w:rFonts w:ascii="Calibri" w:hAnsi="Calibri" w:cs="Calibri"/>
          <w:spacing w:val="2"/>
          <w:sz w:val="18"/>
          <w:szCs w:val="18"/>
        </w:rPr>
        <w:t>t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n</w:t>
      </w:r>
      <w:r w:rsidR="00823F57">
        <w:rPr>
          <w:rFonts w:ascii="Calibri" w:hAnsi="Calibri" w:cs="Calibri"/>
          <w:sz w:val="18"/>
          <w:szCs w:val="18"/>
        </w:rPr>
        <w:t xml:space="preserve"> study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f t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wo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sz w:val="18"/>
          <w:szCs w:val="18"/>
        </w:rPr>
        <w:t>k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ng</w:t>
      </w:r>
      <w:r w:rsidR="006669C4">
        <w:rPr>
          <w:rFonts w:ascii="Calibri" w:hAnsi="Calibri" w:cs="Calibri"/>
          <w:sz w:val="18"/>
          <w:szCs w:val="18"/>
        </w:rPr>
        <w:t xml:space="preserve">, 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r</w:t>
      </w:r>
      <w:r w:rsidR="006669C4">
        <w:rPr>
          <w:rFonts w:ascii="Calibri" w:hAnsi="Calibri" w:cs="Calibri"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>ng</w:t>
      </w:r>
      <w:r w:rsidR="006669C4">
        <w:rPr>
          <w:rFonts w:ascii="Calibri" w:hAnsi="Calibri" w:cs="Calibri"/>
          <w:spacing w:val="2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a</w:t>
      </w:r>
      <w:r w:rsidR="006669C4">
        <w:rPr>
          <w:rFonts w:ascii="Calibri" w:hAnsi="Calibri" w:cs="Calibri"/>
          <w:spacing w:val="2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w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ak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 xml:space="preserve">f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f t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la</w:t>
      </w:r>
      <w:r w:rsidR="006669C4">
        <w:rPr>
          <w:rFonts w:ascii="Calibri" w:hAnsi="Calibri" w:cs="Calibri"/>
          <w:spacing w:val="-1"/>
          <w:sz w:val="18"/>
          <w:szCs w:val="18"/>
        </w:rPr>
        <w:t>rg</w:t>
      </w:r>
      <w:r w:rsidR="006669C4">
        <w:rPr>
          <w:rFonts w:ascii="Calibri" w:hAnsi="Calibri" w:cs="Calibri"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t r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t</w:t>
      </w:r>
      <w:r w:rsidR="006669C4">
        <w:rPr>
          <w:rFonts w:ascii="Calibri" w:hAnsi="Calibri" w:cs="Calibri"/>
          <w:spacing w:val="2"/>
          <w:sz w:val="18"/>
          <w:szCs w:val="18"/>
        </w:rPr>
        <w:t>a</w:t>
      </w:r>
      <w:r w:rsidR="006669C4">
        <w:rPr>
          <w:rFonts w:ascii="Calibri" w:hAnsi="Calibri" w:cs="Calibri"/>
          <w:sz w:val="18"/>
          <w:szCs w:val="18"/>
        </w:rPr>
        <w:t>il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pacing w:val="2"/>
          <w:sz w:val="18"/>
          <w:szCs w:val="18"/>
        </w:rPr>
        <w:t>r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in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2"/>
          <w:sz w:val="18"/>
          <w:szCs w:val="18"/>
        </w:rPr>
        <w:t>n</w:t>
      </w:r>
      <w:r w:rsidR="006669C4">
        <w:rPr>
          <w:rFonts w:ascii="Calibri" w:hAnsi="Calibri" w:cs="Calibri"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4"/>
          <w:sz w:val="18"/>
          <w:szCs w:val="18"/>
        </w:rPr>
        <w:t>a</w:t>
      </w:r>
      <w:r w:rsidR="00087F01">
        <w:rPr>
          <w:rFonts w:ascii="Calibri" w:hAnsi="Calibri" w:cs="Calibri"/>
          <w:spacing w:val="4"/>
          <w:sz w:val="18"/>
          <w:szCs w:val="18"/>
        </w:rPr>
        <w:t xml:space="preserve"> vis-à-vis the competition</w:t>
      </w:r>
      <w:r w:rsidR="006669C4">
        <w:rPr>
          <w:rFonts w:ascii="Sylfaen" w:hAnsi="Sylfaen" w:cs="Sylfaen"/>
          <w:sz w:val="18"/>
          <w:szCs w:val="18"/>
        </w:rPr>
        <w:t>.</w:t>
      </w:r>
    </w:p>
    <w:p w:rsidR="00862E39" w:rsidRDefault="008E295B" w:rsidP="001427AA">
      <w:pPr>
        <w:widowControl w:val="0"/>
        <w:autoSpaceDE w:val="0"/>
        <w:autoSpaceDN w:val="0"/>
        <w:adjustRightInd w:val="0"/>
        <w:spacing w:before="1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C853BC7" wp14:editId="5E5326F8">
                <wp:simplePos x="0" y="0"/>
                <wp:positionH relativeFrom="page">
                  <wp:posOffset>457200</wp:posOffset>
                </wp:positionH>
                <wp:positionV relativeFrom="paragraph">
                  <wp:posOffset>32385</wp:posOffset>
                </wp:positionV>
                <wp:extent cx="76200" cy="76200"/>
                <wp:effectExtent l="0" t="0" r="0" b="0"/>
                <wp:wrapNone/>
                <wp:docPr id="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D4CD21" wp14:editId="72CE0BE1">
                                  <wp:extent cx="76200" cy="7620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36pt;margin-top:2.55pt;width:6pt;height: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xn6qgIAAKYFAAAOAAAAZHJzL2Uyb0RvYy54bWysVFFv2yAQfp+0/4B4d22nTmJbdao2jqdJ&#10;3Vat2w8gNo7RMHhA4nTT/vsOHCdN+jJt4wEdcHzcd/dxN7f7lqMdVZpJkeHwKsCIilJWTGwy/PVL&#10;4cUYaUNERbgUNMPPVOPbxds3N32X0olsJK+oQgAidNp3GW6M6VLf12VDW6KvZEcFHNZStcTAUm38&#10;SpEe0FvuT4Jg5vdSVZ2SJdUadvPhEC8cfl3T0nyqa00N4hmG2IyblZvXdvYXNyTdKNI1rDyEQf4i&#10;ipYwAY8eoXJiCNoq9gqqZaWSWtbmqpStL+ualdRxADZhcMHmqSEddVwgObo7pkn/P9jy4+5RIVZl&#10;eDLFSJAWavQZskbEhlMUXtsE9Z1Owe+pe1SWou4eZPlNIyGXDbjRO6Vk31BSQVih9ffPLtiFhqto&#10;3X+QFcCTrZEuV/tatRYQsoD2riTPx5LQvUElbM5nUGWMSjgZTItP0vFqp7R5R2WLrJFhBZE7aLJ7&#10;0GZwHV3sS0IWjHPYJykXZxuAOezAw3DVntkQXAl/JkGyildx5EWT2cqLgjz37opl5M2KcD7Nr/Pl&#10;Mg9/2XfDKG1YVVFhnxnlFEZ/Vq6DsAchHAWlJWeVhbMhabVZL7lCOwJyLtxwCYeTk5t/HobLF3C5&#10;oBROouB+knjFLJ57URFNvWQexF4QJvfJLIiSKC/OKT0wQf+dEuoznExBa47OKegLboEbr7mRtGUG&#10;GgZnbYbjoxNJrf5WonKlNYTxwX6RChv+KRVQ7rHQTq1WoIPQzX69d/8hHqW/ltUzyFdJEBhIEZod&#10;GI1UPzDqoXFkWH/fEkUx4u8FfAHbZUZDjcZ6NIgo4WqGDUaDuTRDN9p2im0aQA5daoS8g29SMydi&#10;+4WGKA6fC5qB43JoXLbbvFw7r1N7XfwGAAD//wMAUEsDBBQABgAIAAAAIQCSYosP3QAAAAYBAAAP&#10;AAAAZHJzL2Rvd25yZXYueG1sTI/NTsMwEITvSLyDtUjcqJMKaBriVBU/KsfSIrW9ufGSRNjrKHab&#10;wNOznOA4mtHMN8VidFacsQ+tJwXpJAGBVHnTUq3gfftyk4EIUZPR1hMq+MIAi/LyotC58QO94XkT&#10;a8ElFHKtoImxy6UMVYNOh4nvkNj78L3TkWVfS9PrgcudldMkuZdOt8QLje7wscHqc3NyClZZt9y/&#10;+u+hts+H1W69mz9t51Gp66tx+QAi4hj/wvCLz+hQMtPRn8gEYRXMpnwlKrhLQbCd3bI8cmyWgiwL&#10;+R+//AEAAP//AwBQSwECLQAUAAYACAAAACEAtoM4kv4AAADhAQAAEwAAAAAAAAAAAAAAAAAAAAAA&#10;W0NvbnRlbnRfVHlwZXNdLnhtbFBLAQItABQABgAIAAAAIQA4/SH/1gAAAJQBAAALAAAAAAAAAAAA&#10;AAAAAC8BAABfcmVscy8ucmVsc1BLAQItABQABgAIAAAAIQAT2xn6qgIAAKYFAAAOAAAAAAAAAAAA&#10;AAAAAC4CAABkcnMvZTJvRG9jLnhtbFBLAQItABQABgAIAAAAIQCSYosP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2C8E989" wp14:editId="50B41059">
                            <wp:extent cx="76200" cy="7620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Hu</w:t>
      </w:r>
      <w:r w:rsidR="006669C4">
        <w:rPr>
          <w:rFonts w:ascii="Calibri" w:hAnsi="Calibri" w:cs="Calibri"/>
          <w:b/>
          <w:bCs/>
          <w:sz w:val="18"/>
          <w:szCs w:val="18"/>
        </w:rPr>
        <w:t>man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Reso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z w:val="18"/>
          <w:szCs w:val="18"/>
        </w:rPr>
        <w:t xml:space="preserve">e 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ol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ci</w:t>
      </w:r>
      <w:r w:rsidR="006669C4">
        <w:rPr>
          <w:rFonts w:ascii="Calibri" w:hAnsi="Calibri" w:cs="Calibri"/>
          <w:b/>
          <w:bCs/>
          <w:sz w:val="18"/>
          <w:szCs w:val="18"/>
        </w:rPr>
        <w:t>es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z w:val="18"/>
          <w:szCs w:val="18"/>
        </w:rPr>
        <w:t>f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S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z w:val="18"/>
          <w:szCs w:val="18"/>
        </w:rPr>
        <w:t>me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s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ndi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(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z w:val="18"/>
          <w:szCs w:val="18"/>
        </w:rPr>
        <w:t>man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Reso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M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z w:val="18"/>
          <w:szCs w:val="18"/>
        </w:rPr>
        <w:t>eme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t)</w:t>
      </w:r>
    </w:p>
    <w:p w:rsidR="00862E39" w:rsidRDefault="001427AA" w:rsidP="001427AA">
      <w:pPr>
        <w:widowControl w:val="0"/>
        <w:autoSpaceDE w:val="0"/>
        <w:autoSpaceDN w:val="0"/>
        <w:adjustRightInd w:val="0"/>
        <w:spacing w:after="0" w:line="224" w:lineRule="exact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rFonts w:ascii="Courier New" w:hAnsi="Courier New" w:cs="Courier New"/>
          <w:spacing w:val="36"/>
          <w:position w:val="1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 xml:space="preserve"> de</w:t>
      </w:r>
      <w:r w:rsidR="006669C4">
        <w:rPr>
          <w:rFonts w:ascii="Calibri" w:hAnsi="Calibri" w:cs="Calibri"/>
          <w:position w:val="1"/>
          <w:sz w:val="18"/>
          <w:szCs w:val="18"/>
        </w:rPr>
        <w:t>ta</w:t>
      </w:r>
      <w:r w:rsidR="006669C4">
        <w:rPr>
          <w:rFonts w:ascii="Calibri" w:hAnsi="Calibri" w:cs="Calibri"/>
          <w:spacing w:val="2"/>
          <w:position w:val="1"/>
          <w:sz w:val="18"/>
          <w:szCs w:val="18"/>
        </w:rPr>
        <w:t>i</w:t>
      </w:r>
      <w:r w:rsidR="006669C4">
        <w:rPr>
          <w:rFonts w:ascii="Calibri" w:hAnsi="Calibri" w:cs="Calibri"/>
          <w:position w:val="1"/>
          <w:sz w:val="18"/>
          <w:szCs w:val="18"/>
        </w:rPr>
        <w:t>l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e</w:t>
      </w:r>
      <w:r w:rsidR="006669C4">
        <w:rPr>
          <w:rFonts w:ascii="Calibri" w:hAnsi="Calibri" w:cs="Calibri"/>
          <w:position w:val="1"/>
          <w:sz w:val="18"/>
          <w:szCs w:val="18"/>
        </w:rPr>
        <w:t>d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s</w:t>
      </w:r>
      <w:r w:rsidR="006669C4">
        <w:rPr>
          <w:rFonts w:ascii="Calibri" w:hAnsi="Calibri" w:cs="Calibri"/>
          <w:position w:val="1"/>
          <w:sz w:val="18"/>
          <w:szCs w:val="18"/>
        </w:rPr>
        <w:t>t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u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d</w:t>
      </w:r>
      <w:r w:rsidR="006669C4">
        <w:rPr>
          <w:rFonts w:ascii="Calibri" w:hAnsi="Calibri" w:cs="Calibri"/>
          <w:position w:val="1"/>
          <w:sz w:val="18"/>
          <w:szCs w:val="18"/>
        </w:rPr>
        <w:t xml:space="preserve">y 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o</w:t>
      </w:r>
      <w:r w:rsidR="006669C4">
        <w:rPr>
          <w:rFonts w:ascii="Calibri" w:hAnsi="Calibri" w:cs="Calibri"/>
          <w:position w:val="1"/>
          <w:sz w:val="18"/>
          <w:szCs w:val="18"/>
        </w:rPr>
        <w:t>f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position w:val="1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h</w:t>
      </w:r>
      <w:r w:rsidR="006669C4">
        <w:rPr>
          <w:rFonts w:ascii="Calibri" w:hAnsi="Calibri" w:cs="Calibri"/>
          <w:position w:val="1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co</w:t>
      </w:r>
      <w:r w:rsidR="006669C4">
        <w:rPr>
          <w:rFonts w:ascii="Calibri" w:hAnsi="Calibri" w:cs="Calibri"/>
          <w:position w:val="1"/>
          <w:sz w:val="18"/>
          <w:szCs w:val="18"/>
        </w:rPr>
        <w:t>m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p</w:t>
      </w:r>
      <w:r w:rsidR="006669C4">
        <w:rPr>
          <w:rFonts w:ascii="Calibri" w:hAnsi="Calibri" w:cs="Calibri"/>
          <w:position w:val="1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position w:val="1"/>
          <w:sz w:val="18"/>
          <w:szCs w:val="18"/>
        </w:rPr>
        <w:t>y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’</w:t>
      </w:r>
      <w:r w:rsidR="006669C4">
        <w:rPr>
          <w:rFonts w:ascii="Calibri" w:hAnsi="Calibri" w:cs="Calibri"/>
          <w:position w:val="1"/>
          <w:sz w:val="18"/>
          <w:szCs w:val="18"/>
        </w:rPr>
        <w:t xml:space="preserve">s 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hu</w:t>
      </w:r>
      <w:r w:rsidR="006669C4">
        <w:rPr>
          <w:rFonts w:ascii="Calibri" w:hAnsi="Calibri" w:cs="Calibri"/>
          <w:position w:val="1"/>
          <w:sz w:val="18"/>
          <w:szCs w:val="18"/>
        </w:rPr>
        <w:t>man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2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es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 w:rsidR="006669C4">
        <w:rPr>
          <w:rFonts w:ascii="Calibri" w:hAnsi="Calibri" w:cs="Calibri"/>
          <w:position w:val="1"/>
          <w:sz w:val="18"/>
          <w:szCs w:val="18"/>
        </w:rPr>
        <w:t>rce</w:t>
      </w:r>
      <w:r w:rsidR="006669C4">
        <w:rPr>
          <w:rFonts w:ascii="Calibri" w:hAnsi="Calibri" w:cs="Calibri"/>
          <w:spacing w:val="3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p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o</w:t>
      </w:r>
      <w:r w:rsidR="006669C4">
        <w:rPr>
          <w:rFonts w:ascii="Calibri" w:hAnsi="Calibri" w:cs="Calibri"/>
          <w:position w:val="1"/>
          <w:sz w:val="18"/>
          <w:szCs w:val="18"/>
        </w:rPr>
        <w:t>li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c</w:t>
      </w:r>
      <w:r w:rsidR="006669C4">
        <w:rPr>
          <w:rFonts w:ascii="Calibri" w:hAnsi="Calibri" w:cs="Calibri"/>
          <w:position w:val="1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e</w:t>
      </w:r>
      <w:r w:rsidR="006669C4">
        <w:rPr>
          <w:rFonts w:ascii="Calibri" w:hAnsi="Calibri" w:cs="Calibri"/>
          <w:position w:val="1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position w:val="1"/>
          <w:sz w:val="18"/>
          <w:szCs w:val="18"/>
        </w:rPr>
        <w:t>a</w:t>
      </w:r>
      <w:r w:rsidR="006669C4">
        <w:rPr>
          <w:rFonts w:ascii="Calibri" w:hAnsi="Calibri" w:cs="Calibri"/>
          <w:spacing w:val="2"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position w:val="1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 xml:space="preserve"> p</w:t>
      </w:r>
      <w:r w:rsidR="006669C4">
        <w:rPr>
          <w:rFonts w:ascii="Calibri" w:hAnsi="Calibri" w:cs="Calibri"/>
          <w:spacing w:val="2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spacing w:val="1"/>
          <w:position w:val="1"/>
          <w:sz w:val="18"/>
          <w:szCs w:val="18"/>
        </w:rPr>
        <w:t>oc</w:t>
      </w:r>
      <w:r w:rsidR="006669C4">
        <w:rPr>
          <w:rFonts w:ascii="Calibri" w:hAnsi="Calibri" w:cs="Calibri"/>
          <w:spacing w:val="-1"/>
          <w:position w:val="1"/>
          <w:sz w:val="18"/>
          <w:szCs w:val="18"/>
        </w:rPr>
        <w:t>edu</w:t>
      </w:r>
      <w:r w:rsidR="006669C4">
        <w:rPr>
          <w:rFonts w:ascii="Calibri" w:hAnsi="Calibri" w:cs="Calibri"/>
          <w:position w:val="1"/>
          <w:sz w:val="18"/>
          <w:szCs w:val="18"/>
        </w:rPr>
        <w:t>re.</w:t>
      </w:r>
    </w:p>
    <w:p w:rsidR="00862E39" w:rsidRPr="001427AA" w:rsidRDefault="008E295B" w:rsidP="001427AA">
      <w:pPr>
        <w:widowControl w:val="0"/>
        <w:autoSpaceDE w:val="0"/>
        <w:autoSpaceDN w:val="0"/>
        <w:adjustRightInd w:val="0"/>
        <w:spacing w:before="55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 w:rsidRPr="001427AA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70AE497" wp14:editId="37F04F4B">
                <wp:simplePos x="0" y="0"/>
                <wp:positionH relativeFrom="page">
                  <wp:posOffset>457200</wp:posOffset>
                </wp:positionH>
                <wp:positionV relativeFrom="paragraph">
                  <wp:posOffset>66675</wp:posOffset>
                </wp:positionV>
                <wp:extent cx="76200" cy="76200"/>
                <wp:effectExtent l="0" t="0" r="0" b="0"/>
                <wp:wrapNone/>
                <wp:docPr id="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F93F1E" wp14:editId="53F75CC8">
                                  <wp:extent cx="76200" cy="7620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left:0;text-align:left;margin-left:36pt;margin-top:5.25pt;width:6pt;height: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bkqwIAAKYFAAAOAAAAZHJzL2Uyb0RvYy54bWysVNuO2yAQfa/Uf0C8O76sc7G1ziobx1Wl&#10;bbvqth9AbByjYnCBxNlW/fcOOM5udl+qtjygAYbDnJnDXN8cW44OVGkmRYbDSYARFaWsmNhl+OuX&#10;wltgpA0RFeFS0Aw/Uo1vlm/fXPddSiPZSF5RhQBE6LTvMtwY06W+r8uGtkRPZEcFHNZStcTAUu38&#10;SpEe0FvuR0Ew83upqk7JkmoNu/lwiJcOv65paT7VtaYG8QxDbMbNys1bO/vLa5LuFOkaVp7CIH8R&#10;RUuYgEfPUDkxBO0VewXVslJJLWszKWXry7pmJXUcgE0YvGDz0JCOOi6QHN2d06T/H2z58XCvEKsy&#10;HF1hJEgLNfoMWSNixykKY5ugvtMp+D1098pS1N2dLL9pJOS6ATe6Ukr2DSUVhBVaf//igl1ouIq2&#10;/QdZATzZG+lydaxVawEhC+joSvJ4Lgk9GlTC5nwGVcaohJPBtPgkHa92Spt3VLbIGhlWELmDJoc7&#10;bQbX0cW+JGTBOId9knJxsQGYww48DFftmQ3BlfBnEiSbxWYRe3E023hxkOfeqljH3qwI59P8Kl+v&#10;8/CXfTeM04ZVFRX2mVFOYfxn5ToJexDCWVBaclZZOBuSVrvtmit0ICDnwg2XcDh5cvMvw3D5Ai4v&#10;KIVRHNxGiVfMFnMvLuKpl8yDhReEyW0yC+IkzotLSndM0H+nhPoMJ9No6qr0LOgX3AI3XnMjacsM&#10;NAzO2gwvzk4ktfrbiMqV1hDGB/tZKmz4T6mAco+Fdmq1Ah2Ebo7bo/sPySj9raweQb5KgsBAitDs&#10;wGik+oFRD40jw/r7niiKEX8v4AvYLjMaajS2o0FECVczbDAazLUZutG+U2zXAHLoUiPkCr5JzZyI&#10;7Rcaojh9LmgGjsupcdlu83ztvJ7a6/I3AAAA//8DAFBLAwQUAAYACAAAACEAM8E7Md4AAAAHAQAA&#10;DwAAAGRycy9kb3ducmV2LnhtbEyPwU7DMBBE70j9B2srcaMOEYU0xKmqAipHaJEKNzdekqj2Oord&#10;JvD1LCc4zs5q5k2xHJ0VZ+xD60nB9SwBgVR501Kt4G33dJWBCFGT0dYTKvjCAMtyclHo3PiBXvG8&#10;jbXgEAq5VtDE2OVShqpBp8PMd0jsffre6ciyr6Xp9cDhzso0SW6l0y1xQ6M7XDdYHbcnp2CTdav3&#10;Z/891PbxY7N/2S8edouo1OV0XN2DiDjGv2f4xWd0KJnp4E9kgrAK7lKeEvmezEGwn92wPihI0znI&#10;spD/+csfAAAA//8DAFBLAQItABQABgAIAAAAIQC2gziS/gAAAOEBAAATAAAAAAAAAAAAAAAAAAAA&#10;AABbQ29udGVudF9UeXBlc10ueG1sUEsBAi0AFAAGAAgAAAAhADj9If/WAAAAlAEAAAsAAAAAAAAA&#10;AAAAAAAALwEAAF9yZWxzLy5yZWxzUEsBAi0AFAAGAAgAAAAhAD1AJuSrAgAApgUAAA4AAAAAAAAA&#10;AAAAAAAALgIAAGRycy9lMm9Eb2MueG1sUEsBAi0AFAAGAAgAAAAhADPBOzHeAAAABwEAAA8AAAAA&#10;AAAAAAAAAAAABQUAAGRycy9kb3ducmV2LnhtbFBLBQYAAAAABAAEAPMAAAAQBgAAAAA=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C54E6ED" wp14:editId="102C0783">
                            <wp:extent cx="76200" cy="7620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 w:rsidRPr="001427AA">
        <w:rPr>
          <w:rFonts w:ascii="Calibri" w:hAnsi="Calibri" w:cs="Calibri"/>
          <w:b/>
          <w:bCs/>
          <w:spacing w:val="1"/>
          <w:sz w:val="18"/>
          <w:szCs w:val="18"/>
        </w:rPr>
        <w:t>M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u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t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u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al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1427AA" w:rsidRPr="001427AA">
        <w:rPr>
          <w:rFonts w:ascii="Calibri" w:hAnsi="Calibri" w:cs="Calibri"/>
          <w:b/>
          <w:bCs/>
          <w:spacing w:val="1"/>
          <w:sz w:val="18"/>
          <w:szCs w:val="18"/>
        </w:rPr>
        <w:t>F</w:t>
      </w:r>
      <w:r w:rsidR="001427AA" w:rsidRPr="001427AA">
        <w:rPr>
          <w:rFonts w:ascii="Calibri" w:hAnsi="Calibri" w:cs="Calibri"/>
          <w:b/>
          <w:bCs/>
          <w:spacing w:val="-1"/>
          <w:sz w:val="18"/>
          <w:szCs w:val="18"/>
        </w:rPr>
        <w:t>und</w:t>
      </w:r>
      <w:r w:rsidR="001427AA" w:rsidRPr="001427AA">
        <w:rPr>
          <w:rFonts w:ascii="Calibri" w:hAnsi="Calibri" w:cs="Calibri"/>
          <w:b/>
          <w:bCs/>
          <w:sz w:val="18"/>
          <w:szCs w:val="18"/>
        </w:rPr>
        <w:t xml:space="preserve">s </w:t>
      </w:r>
      <w:r w:rsidR="001427AA" w:rsidRPr="001427AA">
        <w:rPr>
          <w:rFonts w:ascii="Calibri" w:hAnsi="Calibri" w:cs="Calibri"/>
          <w:b/>
          <w:bCs/>
          <w:spacing w:val="1"/>
          <w:sz w:val="18"/>
          <w:szCs w:val="18"/>
        </w:rPr>
        <w:t>(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Fin</w:t>
      </w:r>
      <w:r w:rsidR="006669C4" w:rsidRPr="001427AA">
        <w:rPr>
          <w:rFonts w:ascii="Calibri" w:hAnsi="Calibri" w:cs="Calibri"/>
          <w:b/>
          <w:bCs/>
          <w:spacing w:val="2"/>
          <w:sz w:val="18"/>
          <w:szCs w:val="18"/>
        </w:rPr>
        <w:t>a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nci</w:t>
      </w:r>
      <w:r w:rsidR="006669C4" w:rsidRPr="001427AA">
        <w:rPr>
          <w:rFonts w:ascii="Calibri" w:hAnsi="Calibri" w:cs="Calibri"/>
          <w:b/>
          <w:bCs/>
          <w:spacing w:val="2"/>
          <w:sz w:val="18"/>
          <w:szCs w:val="18"/>
        </w:rPr>
        <w:t>a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l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 w:rsidRPr="001427AA">
        <w:rPr>
          <w:rFonts w:ascii="Calibri" w:hAnsi="Calibri" w:cs="Calibri"/>
          <w:b/>
          <w:bCs/>
          <w:spacing w:val="1"/>
          <w:sz w:val="18"/>
          <w:szCs w:val="18"/>
        </w:rPr>
        <w:t>M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a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a</w:t>
      </w:r>
      <w:r w:rsidR="006669C4" w:rsidRPr="001427AA">
        <w:rPr>
          <w:rFonts w:ascii="Calibri" w:hAnsi="Calibri" w:cs="Calibri"/>
          <w:b/>
          <w:bCs/>
          <w:spacing w:val="1"/>
          <w:sz w:val="18"/>
          <w:szCs w:val="18"/>
        </w:rPr>
        <w:t>g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eme</w:t>
      </w:r>
      <w:r w:rsidR="006669C4" w:rsidRPr="001427AA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 w:rsidRPr="001427AA">
        <w:rPr>
          <w:rFonts w:ascii="Calibri" w:hAnsi="Calibri" w:cs="Calibri"/>
          <w:b/>
          <w:bCs/>
          <w:sz w:val="18"/>
          <w:szCs w:val="18"/>
        </w:rPr>
        <w:t>t)</w:t>
      </w:r>
    </w:p>
    <w:p w:rsidR="00862E39" w:rsidRPr="001427AA" w:rsidRDefault="006669C4" w:rsidP="001427AA">
      <w:pPr>
        <w:widowControl w:val="0"/>
        <w:autoSpaceDE w:val="0"/>
        <w:autoSpaceDN w:val="0"/>
        <w:adjustRightInd w:val="0"/>
        <w:spacing w:before="1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 w:rsidRPr="001427AA">
        <w:rPr>
          <w:rFonts w:ascii="Calibri" w:hAnsi="Calibri" w:cs="Calibri"/>
          <w:sz w:val="18"/>
          <w:szCs w:val="18"/>
        </w:rPr>
        <w:t>A</w:t>
      </w:r>
      <w:r w:rsidRPr="001427AA">
        <w:rPr>
          <w:rFonts w:ascii="Calibri" w:hAnsi="Calibri" w:cs="Calibri"/>
          <w:spacing w:val="6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1"/>
          <w:sz w:val="18"/>
          <w:szCs w:val="18"/>
        </w:rPr>
        <w:t>u</w:t>
      </w:r>
      <w:r w:rsidRPr="001427AA">
        <w:rPr>
          <w:rFonts w:ascii="Calibri" w:hAnsi="Calibri" w:cs="Calibri"/>
          <w:spacing w:val="-1"/>
          <w:sz w:val="18"/>
          <w:szCs w:val="18"/>
        </w:rPr>
        <w:t>d</w:t>
      </w:r>
      <w:r w:rsidRPr="001427AA">
        <w:rPr>
          <w:rFonts w:ascii="Calibri" w:hAnsi="Calibri" w:cs="Calibri"/>
          <w:sz w:val="18"/>
          <w:szCs w:val="18"/>
        </w:rPr>
        <w:t>y</w:t>
      </w:r>
      <w:r w:rsidRPr="001427AA">
        <w:rPr>
          <w:rFonts w:ascii="Calibri" w:hAnsi="Calibri" w:cs="Calibri"/>
          <w:spacing w:val="7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z w:val="18"/>
          <w:szCs w:val="18"/>
        </w:rPr>
        <w:t>n</w:t>
      </w:r>
      <w:r w:rsidRPr="001427AA">
        <w:rPr>
          <w:rFonts w:ascii="Calibri" w:hAnsi="Calibri" w:cs="Calibri"/>
          <w:spacing w:val="7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2"/>
          <w:sz w:val="18"/>
          <w:szCs w:val="18"/>
        </w:rPr>
        <w:t>M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al</w:t>
      </w:r>
      <w:r w:rsidRPr="001427AA">
        <w:rPr>
          <w:rFonts w:ascii="Calibri" w:hAnsi="Calibri" w:cs="Calibri"/>
          <w:spacing w:val="10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-1"/>
          <w:sz w:val="18"/>
          <w:szCs w:val="18"/>
        </w:rPr>
        <w:t>F</w:t>
      </w:r>
      <w:r w:rsidRPr="001427AA">
        <w:rPr>
          <w:rFonts w:ascii="Calibri" w:hAnsi="Calibri" w:cs="Calibri"/>
          <w:spacing w:val="1"/>
          <w:sz w:val="18"/>
          <w:szCs w:val="18"/>
        </w:rPr>
        <w:t>u</w:t>
      </w:r>
      <w:r w:rsidRPr="001427AA">
        <w:rPr>
          <w:rFonts w:ascii="Calibri" w:hAnsi="Calibri" w:cs="Calibri"/>
          <w:spacing w:val="-1"/>
          <w:sz w:val="18"/>
          <w:szCs w:val="18"/>
        </w:rPr>
        <w:t>nd</w:t>
      </w:r>
      <w:r w:rsidRPr="001427AA">
        <w:rPr>
          <w:rFonts w:ascii="Calibri" w:hAnsi="Calibri" w:cs="Calibri"/>
          <w:sz w:val="18"/>
          <w:szCs w:val="18"/>
        </w:rPr>
        <w:t>,</w:t>
      </w:r>
      <w:r w:rsidRPr="001427AA">
        <w:rPr>
          <w:rFonts w:ascii="Calibri" w:hAnsi="Calibri" w:cs="Calibri"/>
          <w:spacing w:val="8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T</w:t>
      </w:r>
      <w:r w:rsidRPr="001427AA">
        <w:rPr>
          <w:rFonts w:ascii="Calibri" w:hAnsi="Calibri" w:cs="Calibri"/>
          <w:sz w:val="18"/>
          <w:szCs w:val="18"/>
        </w:rPr>
        <w:t>y</w:t>
      </w:r>
      <w:r w:rsidRPr="001427AA">
        <w:rPr>
          <w:rFonts w:ascii="Calibri" w:hAnsi="Calibri" w:cs="Calibri"/>
          <w:spacing w:val="-1"/>
          <w:sz w:val="18"/>
          <w:szCs w:val="18"/>
        </w:rPr>
        <w:t>pe</w:t>
      </w:r>
      <w:r w:rsidRPr="001427AA">
        <w:rPr>
          <w:rFonts w:ascii="Calibri" w:hAnsi="Calibri" w:cs="Calibri"/>
          <w:sz w:val="18"/>
          <w:szCs w:val="18"/>
        </w:rPr>
        <w:t>s</w:t>
      </w:r>
      <w:r w:rsidRPr="001427AA">
        <w:rPr>
          <w:rFonts w:ascii="Calibri" w:hAnsi="Calibri" w:cs="Calibri"/>
          <w:spacing w:val="11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z w:val="18"/>
          <w:szCs w:val="18"/>
        </w:rPr>
        <w:t>f</w:t>
      </w:r>
      <w:r w:rsidRPr="001427AA">
        <w:rPr>
          <w:rFonts w:ascii="Calibri" w:hAnsi="Calibri" w:cs="Calibri"/>
          <w:spacing w:val="7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M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al</w:t>
      </w:r>
      <w:r w:rsidRPr="001427AA">
        <w:rPr>
          <w:rFonts w:ascii="Calibri" w:hAnsi="Calibri" w:cs="Calibri"/>
          <w:spacing w:val="7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F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pacing w:val="1"/>
          <w:sz w:val="18"/>
          <w:szCs w:val="18"/>
        </w:rPr>
        <w:t>n</w:t>
      </w:r>
      <w:r w:rsidRPr="001427AA">
        <w:rPr>
          <w:rFonts w:ascii="Calibri" w:hAnsi="Calibri" w:cs="Calibri"/>
          <w:spacing w:val="-1"/>
          <w:sz w:val="18"/>
          <w:szCs w:val="18"/>
        </w:rPr>
        <w:t>d</w:t>
      </w:r>
      <w:r w:rsidRPr="001427AA">
        <w:rPr>
          <w:rFonts w:ascii="Calibri" w:hAnsi="Calibri" w:cs="Calibri"/>
          <w:sz w:val="18"/>
          <w:szCs w:val="18"/>
        </w:rPr>
        <w:t>s</w:t>
      </w:r>
      <w:r w:rsidRPr="001427AA">
        <w:rPr>
          <w:rFonts w:ascii="Calibri" w:hAnsi="Calibri" w:cs="Calibri"/>
          <w:spacing w:val="9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pacing w:val="1"/>
          <w:sz w:val="18"/>
          <w:szCs w:val="18"/>
        </w:rPr>
        <w:t>c</w:t>
      </w:r>
      <w:r w:rsidRPr="001427AA">
        <w:rPr>
          <w:rFonts w:ascii="Calibri" w:hAnsi="Calibri" w:cs="Calibri"/>
          <w:spacing w:val="-1"/>
          <w:sz w:val="18"/>
          <w:szCs w:val="18"/>
        </w:rPr>
        <w:t>he</w:t>
      </w:r>
      <w:r w:rsidRPr="001427AA">
        <w:rPr>
          <w:rFonts w:ascii="Calibri" w:hAnsi="Calibri" w:cs="Calibri"/>
          <w:sz w:val="18"/>
          <w:szCs w:val="18"/>
        </w:rPr>
        <w:t>m</w:t>
      </w:r>
      <w:r w:rsidRPr="001427AA">
        <w:rPr>
          <w:rFonts w:ascii="Calibri" w:hAnsi="Calibri" w:cs="Calibri"/>
          <w:spacing w:val="2"/>
          <w:sz w:val="18"/>
          <w:szCs w:val="18"/>
        </w:rPr>
        <w:t>e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z w:val="18"/>
          <w:szCs w:val="18"/>
        </w:rPr>
        <w:t>,</w:t>
      </w:r>
      <w:r w:rsidRPr="001427AA">
        <w:rPr>
          <w:rFonts w:ascii="Calibri" w:hAnsi="Calibri" w:cs="Calibri"/>
          <w:spacing w:val="8"/>
          <w:sz w:val="18"/>
          <w:szCs w:val="18"/>
        </w:rPr>
        <w:t xml:space="preserve"> </w:t>
      </w:r>
      <w:r w:rsidRPr="001427AA">
        <w:rPr>
          <w:rFonts w:ascii="Calibri" w:hAnsi="Calibri" w:cs="Calibri"/>
          <w:sz w:val="18"/>
          <w:szCs w:val="18"/>
        </w:rPr>
        <w:t>B</w:t>
      </w:r>
      <w:r w:rsidRPr="001427AA">
        <w:rPr>
          <w:rFonts w:ascii="Calibri" w:hAnsi="Calibri" w:cs="Calibri"/>
          <w:spacing w:val="1"/>
          <w:sz w:val="18"/>
          <w:szCs w:val="18"/>
        </w:rPr>
        <w:t>a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z w:val="18"/>
          <w:szCs w:val="18"/>
        </w:rPr>
        <w:t>ic</w:t>
      </w:r>
      <w:r w:rsidRPr="001427AA">
        <w:rPr>
          <w:rFonts w:ascii="Calibri" w:hAnsi="Calibri" w:cs="Calibri"/>
          <w:spacing w:val="10"/>
          <w:sz w:val="18"/>
          <w:szCs w:val="18"/>
        </w:rPr>
        <w:t xml:space="preserve"> 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-1"/>
          <w:sz w:val="18"/>
          <w:szCs w:val="18"/>
        </w:rPr>
        <w:t>e</w:t>
      </w:r>
      <w:r w:rsidRPr="001427AA">
        <w:rPr>
          <w:rFonts w:ascii="Calibri" w:hAnsi="Calibri" w:cs="Calibri"/>
          <w:sz w:val="18"/>
          <w:szCs w:val="18"/>
        </w:rPr>
        <w:t>rm</w:t>
      </w:r>
      <w:r w:rsidRPr="001427AA">
        <w:rPr>
          <w:rFonts w:ascii="Calibri" w:hAnsi="Calibri" w:cs="Calibri"/>
          <w:spacing w:val="-1"/>
          <w:sz w:val="18"/>
          <w:szCs w:val="18"/>
        </w:rPr>
        <w:t>in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z w:val="18"/>
          <w:szCs w:val="18"/>
        </w:rPr>
        <w:t>l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pacing w:val="-1"/>
          <w:sz w:val="18"/>
          <w:szCs w:val="18"/>
        </w:rPr>
        <w:t>g</w:t>
      </w:r>
      <w:r w:rsidRPr="001427AA">
        <w:rPr>
          <w:rFonts w:ascii="Calibri" w:hAnsi="Calibri" w:cs="Calibri"/>
          <w:sz w:val="18"/>
          <w:szCs w:val="18"/>
        </w:rPr>
        <w:t>y,</w:t>
      </w:r>
      <w:r w:rsidRPr="001427AA">
        <w:rPr>
          <w:rFonts w:ascii="Calibri" w:hAnsi="Calibri" w:cs="Calibri"/>
          <w:spacing w:val="11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V</w:t>
      </w:r>
      <w:r w:rsidRPr="001427AA">
        <w:rPr>
          <w:rFonts w:ascii="Calibri" w:hAnsi="Calibri" w:cs="Calibri"/>
          <w:sz w:val="18"/>
          <w:szCs w:val="18"/>
        </w:rPr>
        <w:t>ar</w:t>
      </w:r>
      <w:r w:rsidRPr="001427AA">
        <w:rPr>
          <w:rFonts w:ascii="Calibri" w:hAnsi="Calibri" w:cs="Calibri"/>
          <w:spacing w:val="-1"/>
          <w:sz w:val="18"/>
          <w:szCs w:val="18"/>
        </w:rPr>
        <w:t>i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s</w:t>
      </w:r>
      <w:r w:rsidRPr="001427AA">
        <w:rPr>
          <w:rFonts w:ascii="Calibri" w:hAnsi="Calibri" w:cs="Calibri"/>
          <w:spacing w:val="6"/>
          <w:sz w:val="18"/>
          <w:szCs w:val="18"/>
        </w:rPr>
        <w:t xml:space="preserve"> </w:t>
      </w:r>
      <w:r w:rsidRPr="001427AA">
        <w:rPr>
          <w:rFonts w:ascii="Calibri" w:hAnsi="Calibri" w:cs="Calibri"/>
          <w:sz w:val="18"/>
          <w:szCs w:val="18"/>
        </w:rPr>
        <w:t>I</w:t>
      </w:r>
      <w:r w:rsidRPr="001427AA">
        <w:rPr>
          <w:rFonts w:ascii="Calibri" w:hAnsi="Calibri" w:cs="Calibri"/>
          <w:spacing w:val="-1"/>
          <w:sz w:val="18"/>
          <w:szCs w:val="18"/>
        </w:rPr>
        <w:t>n</w:t>
      </w:r>
      <w:r w:rsidRPr="001427AA">
        <w:rPr>
          <w:rFonts w:ascii="Calibri" w:hAnsi="Calibri" w:cs="Calibri"/>
          <w:sz w:val="18"/>
          <w:szCs w:val="18"/>
        </w:rPr>
        <w:t>v</w:t>
      </w:r>
      <w:r w:rsidRPr="001427AA">
        <w:rPr>
          <w:rFonts w:ascii="Calibri" w:hAnsi="Calibri" w:cs="Calibri"/>
          <w:spacing w:val="2"/>
          <w:sz w:val="18"/>
          <w:szCs w:val="18"/>
        </w:rPr>
        <w:t>e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z w:val="18"/>
          <w:szCs w:val="18"/>
        </w:rPr>
        <w:t>tm</w:t>
      </w:r>
      <w:r w:rsidRPr="001427AA">
        <w:rPr>
          <w:rFonts w:ascii="Calibri" w:hAnsi="Calibri" w:cs="Calibri"/>
          <w:spacing w:val="-1"/>
          <w:sz w:val="18"/>
          <w:szCs w:val="18"/>
        </w:rPr>
        <w:t>e</w:t>
      </w:r>
      <w:r w:rsidRPr="001427AA">
        <w:rPr>
          <w:rFonts w:ascii="Calibri" w:hAnsi="Calibri" w:cs="Calibri"/>
          <w:spacing w:val="1"/>
          <w:sz w:val="18"/>
          <w:szCs w:val="18"/>
        </w:rPr>
        <w:t>n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9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pacing w:val="-1"/>
          <w:sz w:val="18"/>
          <w:szCs w:val="18"/>
        </w:rPr>
        <w:t>p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-1"/>
          <w:sz w:val="18"/>
          <w:szCs w:val="18"/>
        </w:rPr>
        <w:t>i</w:t>
      </w:r>
      <w:r w:rsidRPr="001427AA">
        <w:rPr>
          <w:rFonts w:ascii="Calibri" w:hAnsi="Calibri" w:cs="Calibri"/>
          <w:spacing w:val="1"/>
          <w:sz w:val="18"/>
          <w:szCs w:val="18"/>
        </w:rPr>
        <w:t>o</w:t>
      </w:r>
      <w:r w:rsidRPr="001427AA">
        <w:rPr>
          <w:rFonts w:ascii="Calibri" w:hAnsi="Calibri" w:cs="Calibri"/>
          <w:spacing w:val="-1"/>
          <w:sz w:val="18"/>
          <w:szCs w:val="18"/>
        </w:rPr>
        <w:t>n</w:t>
      </w:r>
      <w:r w:rsidRPr="001427AA">
        <w:rPr>
          <w:rFonts w:ascii="Calibri" w:hAnsi="Calibri" w:cs="Calibri"/>
          <w:sz w:val="18"/>
          <w:szCs w:val="18"/>
        </w:rPr>
        <w:t>s</w:t>
      </w:r>
      <w:r w:rsidRPr="001427AA">
        <w:rPr>
          <w:rFonts w:ascii="Calibri" w:hAnsi="Calibri" w:cs="Calibri"/>
          <w:spacing w:val="6"/>
          <w:sz w:val="18"/>
          <w:szCs w:val="18"/>
        </w:rPr>
        <w:t xml:space="preserve"> </w:t>
      </w:r>
      <w:r w:rsidRPr="001427AA">
        <w:rPr>
          <w:rFonts w:ascii="Calibri" w:hAnsi="Calibri" w:cs="Calibri"/>
          <w:sz w:val="18"/>
          <w:szCs w:val="18"/>
        </w:rPr>
        <w:t>In</w:t>
      </w:r>
      <w:r w:rsidRPr="001427AA">
        <w:rPr>
          <w:rFonts w:ascii="Calibri" w:hAnsi="Calibri" w:cs="Calibri"/>
          <w:spacing w:val="9"/>
          <w:sz w:val="18"/>
          <w:szCs w:val="18"/>
        </w:rPr>
        <w:t xml:space="preserve"> </w:t>
      </w:r>
      <w:r w:rsidRPr="001427AA">
        <w:rPr>
          <w:rFonts w:ascii="Calibri" w:hAnsi="Calibri" w:cs="Calibri"/>
          <w:sz w:val="18"/>
          <w:szCs w:val="18"/>
        </w:rPr>
        <w:t>M</w:t>
      </w:r>
      <w:r w:rsidRPr="001427AA">
        <w:rPr>
          <w:rFonts w:ascii="Calibri" w:hAnsi="Calibri" w:cs="Calibri"/>
          <w:spacing w:val="-1"/>
          <w:sz w:val="18"/>
          <w:szCs w:val="18"/>
        </w:rPr>
        <w:t>u</w:t>
      </w:r>
      <w:r w:rsidRPr="001427AA">
        <w:rPr>
          <w:rFonts w:ascii="Calibri" w:hAnsi="Calibri" w:cs="Calibri"/>
          <w:sz w:val="18"/>
          <w:szCs w:val="18"/>
        </w:rPr>
        <w:t>t</w:t>
      </w:r>
      <w:r w:rsidRPr="001427AA">
        <w:rPr>
          <w:rFonts w:ascii="Calibri" w:hAnsi="Calibri" w:cs="Calibri"/>
          <w:spacing w:val="1"/>
          <w:sz w:val="18"/>
          <w:szCs w:val="18"/>
        </w:rPr>
        <w:t>u</w:t>
      </w:r>
      <w:r w:rsidRPr="001427AA">
        <w:rPr>
          <w:rFonts w:ascii="Calibri" w:hAnsi="Calibri" w:cs="Calibri"/>
          <w:spacing w:val="2"/>
          <w:sz w:val="18"/>
          <w:szCs w:val="18"/>
        </w:rPr>
        <w:t>a</w:t>
      </w:r>
      <w:r w:rsidRPr="001427AA">
        <w:rPr>
          <w:rFonts w:ascii="Calibri" w:hAnsi="Calibri" w:cs="Calibri"/>
          <w:sz w:val="18"/>
          <w:szCs w:val="18"/>
        </w:rPr>
        <w:t>l</w:t>
      </w:r>
      <w:r w:rsidRPr="001427AA">
        <w:rPr>
          <w:rFonts w:ascii="Calibri" w:hAnsi="Calibri" w:cs="Calibri"/>
          <w:spacing w:val="7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F</w:t>
      </w:r>
      <w:r w:rsidRPr="001427AA">
        <w:rPr>
          <w:rFonts w:ascii="Calibri" w:hAnsi="Calibri" w:cs="Calibri"/>
          <w:spacing w:val="-1"/>
          <w:sz w:val="18"/>
          <w:szCs w:val="18"/>
        </w:rPr>
        <w:t>un</w:t>
      </w:r>
      <w:r w:rsidRPr="001427AA">
        <w:rPr>
          <w:rFonts w:ascii="Calibri" w:hAnsi="Calibri" w:cs="Calibri"/>
          <w:spacing w:val="1"/>
          <w:sz w:val="18"/>
          <w:szCs w:val="18"/>
        </w:rPr>
        <w:t>d</w:t>
      </w:r>
      <w:r w:rsidRPr="001427AA">
        <w:rPr>
          <w:rFonts w:ascii="Calibri" w:hAnsi="Calibri" w:cs="Calibri"/>
          <w:spacing w:val="-1"/>
          <w:sz w:val="18"/>
          <w:szCs w:val="18"/>
        </w:rPr>
        <w:t>s</w:t>
      </w:r>
      <w:r w:rsidRPr="001427AA">
        <w:rPr>
          <w:rFonts w:ascii="Calibri" w:hAnsi="Calibri" w:cs="Calibri"/>
          <w:sz w:val="18"/>
          <w:szCs w:val="18"/>
        </w:rPr>
        <w:t>,</w:t>
      </w:r>
      <w:r w:rsidRPr="001427AA">
        <w:rPr>
          <w:rFonts w:ascii="Calibri" w:hAnsi="Calibri" w:cs="Calibri"/>
          <w:spacing w:val="9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1"/>
          <w:sz w:val="18"/>
          <w:szCs w:val="18"/>
        </w:rPr>
        <w:t>Ho</w:t>
      </w:r>
      <w:r w:rsidRPr="001427AA">
        <w:rPr>
          <w:rFonts w:ascii="Calibri" w:hAnsi="Calibri" w:cs="Calibri"/>
          <w:sz w:val="18"/>
          <w:szCs w:val="18"/>
        </w:rPr>
        <w:t>w</w:t>
      </w:r>
      <w:r w:rsidRPr="001427AA">
        <w:rPr>
          <w:rFonts w:ascii="Calibri" w:hAnsi="Calibri" w:cs="Calibri"/>
          <w:spacing w:val="5"/>
          <w:sz w:val="18"/>
          <w:szCs w:val="18"/>
        </w:rPr>
        <w:t xml:space="preserve"> </w:t>
      </w:r>
      <w:r w:rsidRPr="001427AA">
        <w:rPr>
          <w:rFonts w:ascii="Calibri" w:hAnsi="Calibri" w:cs="Calibri"/>
          <w:spacing w:val="-1"/>
          <w:sz w:val="18"/>
          <w:szCs w:val="18"/>
        </w:rPr>
        <w:t>T</w:t>
      </w:r>
      <w:r w:rsidRPr="001427AA">
        <w:rPr>
          <w:rFonts w:ascii="Calibri" w:hAnsi="Calibri" w:cs="Calibri"/>
          <w:sz w:val="18"/>
          <w:szCs w:val="18"/>
        </w:rPr>
        <w:t>o</w:t>
      </w:r>
    </w:p>
    <w:p w:rsidR="00862E39" w:rsidRDefault="001427AA" w:rsidP="001427AA">
      <w:pPr>
        <w:widowControl w:val="0"/>
        <w:autoSpaceDE w:val="0"/>
        <w:autoSpaceDN w:val="0"/>
        <w:adjustRightInd w:val="0"/>
        <w:spacing w:after="0" w:line="213" w:lineRule="exact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position w:val="1"/>
          <w:sz w:val="18"/>
          <w:szCs w:val="18"/>
        </w:rPr>
        <w:t xml:space="preserve">            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I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n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ve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s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t In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 w:rsidR="006669C4" w:rsidRPr="001427AA">
        <w:rPr>
          <w:rFonts w:ascii="Calibri" w:hAnsi="Calibri" w:cs="Calibri"/>
          <w:spacing w:val="2"/>
          <w:position w:val="1"/>
          <w:sz w:val="18"/>
          <w:szCs w:val="18"/>
        </w:rPr>
        <w:t>M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t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al</w:t>
      </w:r>
      <w:r w:rsidR="006669C4" w:rsidRPr="001427AA">
        <w:rPr>
          <w:rFonts w:ascii="Calibri" w:hAnsi="Calibri" w:cs="Calibri"/>
          <w:spacing w:val="2"/>
          <w:position w:val="1"/>
          <w:sz w:val="18"/>
          <w:szCs w:val="18"/>
        </w:rPr>
        <w:t xml:space="preserve"> 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F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>u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nds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,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 xml:space="preserve"> R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i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s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k</w:t>
      </w:r>
      <w:r w:rsidR="006669C4" w:rsidRPr="001427AA">
        <w:rPr>
          <w:rFonts w:ascii="Calibri" w:hAnsi="Calibri" w:cs="Calibri"/>
          <w:spacing w:val="2"/>
          <w:position w:val="1"/>
          <w:sz w:val="18"/>
          <w:szCs w:val="18"/>
        </w:rPr>
        <w:t xml:space="preserve"> 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F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a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>c</w:t>
      </w:r>
      <w:r w:rsidR="006669C4" w:rsidRPr="001427AA">
        <w:rPr>
          <w:rFonts w:ascii="Calibri" w:hAnsi="Calibri" w:cs="Calibri"/>
          <w:spacing w:val="2"/>
          <w:position w:val="1"/>
          <w:sz w:val="18"/>
          <w:szCs w:val="18"/>
        </w:rPr>
        <w:t>t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>o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rs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 w:rsidR="00197C51" w:rsidRPr="001427AA">
        <w:rPr>
          <w:rFonts w:ascii="Calibri" w:hAnsi="Calibri" w:cs="Calibri"/>
          <w:spacing w:val="1"/>
          <w:position w:val="1"/>
          <w:sz w:val="18"/>
          <w:szCs w:val="18"/>
        </w:rPr>
        <w:t>of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 xml:space="preserve"> M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t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 xml:space="preserve">al 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>F</w:t>
      </w:r>
      <w:r w:rsidR="006669C4" w:rsidRPr="001427AA">
        <w:rPr>
          <w:rFonts w:ascii="Calibri" w:hAnsi="Calibri" w:cs="Calibri"/>
          <w:spacing w:val="-1"/>
          <w:position w:val="1"/>
          <w:sz w:val="18"/>
          <w:szCs w:val="18"/>
        </w:rPr>
        <w:t>un</w:t>
      </w:r>
      <w:r w:rsidR="006669C4" w:rsidRPr="001427AA">
        <w:rPr>
          <w:rFonts w:ascii="Calibri" w:hAnsi="Calibri" w:cs="Calibri"/>
          <w:spacing w:val="1"/>
          <w:position w:val="1"/>
          <w:sz w:val="18"/>
          <w:szCs w:val="18"/>
        </w:rPr>
        <w:t>d</w:t>
      </w:r>
      <w:r w:rsidR="006669C4" w:rsidRPr="001427AA">
        <w:rPr>
          <w:rFonts w:ascii="Calibri" w:hAnsi="Calibri" w:cs="Calibri"/>
          <w:position w:val="1"/>
          <w:sz w:val="18"/>
          <w:szCs w:val="18"/>
        </w:rPr>
        <w:t>s</w:t>
      </w:r>
    </w:p>
    <w:p w:rsidR="00862E39" w:rsidRDefault="008E295B" w:rsidP="001427AA">
      <w:pPr>
        <w:widowControl w:val="0"/>
        <w:autoSpaceDE w:val="0"/>
        <w:autoSpaceDN w:val="0"/>
        <w:adjustRightInd w:val="0"/>
        <w:spacing w:before="1" w:after="0" w:line="240" w:lineRule="auto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91ED34E" wp14:editId="4E9D0FC2">
                <wp:simplePos x="0" y="0"/>
                <wp:positionH relativeFrom="page">
                  <wp:posOffset>457200</wp:posOffset>
                </wp:positionH>
                <wp:positionV relativeFrom="paragraph">
                  <wp:posOffset>32385</wp:posOffset>
                </wp:positionV>
                <wp:extent cx="76200" cy="76200"/>
                <wp:effectExtent l="0" t="0" r="0" b="0"/>
                <wp:wrapNone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6820BA" wp14:editId="78BC50B7">
                                  <wp:extent cx="76200" cy="7620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8" style="position:absolute;left:0;text-align:left;margin-left:36pt;margin-top:2.55pt;width:6pt;height:6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S7qgIAAKcFAAAOAAAAZHJzL2Uyb0RvYy54bWysVNtu3CAQfa/Uf0C8O77Ue7EVb5Ss11Wl&#10;tI2a9gNYG69RMbjArjep+u8d8HovyUvVlgc0wHCYM3OY65t9y9GOKs2kyHB4FWBERSkrJjYZ/va1&#10;8OYYaUNERbgUNMNPVOObxds3132X0kg2kldUIQAROu27DDfGdKnv67KhLdFXsqMCDmupWmJgqTZ+&#10;pUgP6C33oyCY+r1UVadkSbWG3Xw4xAuHX9e0NJ/rWlODeIYhNuNm5ea1nf3FNUk3inQNKw9hkL+I&#10;oiVMwKNHqJwYgraKvYJqWamklrW5KmXry7pmJXUcgE0YvGDz2JCOOi6QHN0d06T/H2z5afegEKsy&#10;HIUYCdJCjb5A1ojYcIrCiU1Q3+kU/B67B2Up6u5elt81EnLZgBu9VUr2DSUVhBVaf//igl1ouIrW&#10;/UdZATzZGulyta9VawEhC2jvSvJ0LAndG1TC5mwKVcaohJPBtPgkHa92Spv3VLbIGhlWELmDJrt7&#10;bQbX0cW+JGTBOId9knJxsQGYww48DFftmQ3BlfBnEiSr+Woee3E0XXlxkOfebbGMvWkRzib5u3y5&#10;zMNf9t0wThtWVVTYZ0Y5hfGflesg7EEIR0FpyVll4WxIWm3WS67QjoCcCzdcwuHk5OZfhuHyBVxe&#10;UAqjOLiLEq+YzmdeXMQTL5kFcy8Ik7tkGsRJnBeXlO6ZoP9OCfUZTibRxFXpLOgX3AI3XnMjacsM&#10;NAzO2gzPj04ktfpbicqV1hDGB/ssFTb8Uyqg3GOhnVqtQAehm/167/5D6JqDVe9aVk+gXyVBYaBF&#10;6HZgNFI9Y9RD58iw/rElimLEPwj4A7bNjIYajfVoEFHC1QwbjAZzaYZ2tO0U2zSAHLrcCHkL/6Rm&#10;TsWnKA6/C7qBI3PoXLbdnK+d16m/Ln4DAAD//wMAUEsDBBQABgAIAAAAIQCSYosP3QAAAAYBAAAP&#10;AAAAZHJzL2Rvd25yZXYueG1sTI/NTsMwEITvSLyDtUjcqJMKaBriVBU/KsfSIrW9ufGSRNjrKHab&#10;wNOznOA4mtHMN8VidFacsQ+tJwXpJAGBVHnTUq3gfftyk4EIUZPR1hMq+MIAi/LyotC58QO94XkT&#10;a8ElFHKtoImxy6UMVYNOh4nvkNj78L3TkWVfS9PrgcudldMkuZdOt8QLje7wscHqc3NyClZZt9y/&#10;+u+hts+H1W69mz9t51Gp66tx+QAi4hj/wvCLz+hQMtPRn8gEYRXMpnwlKrhLQbCd3bI8cmyWgiwL&#10;+R+//AEAAP//AwBQSwECLQAUAAYACAAAACEAtoM4kv4AAADhAQAAEwAAAAAAAAAAAAAAAAAAAAAA&#10;W0NvbnRlbnRfVHlwZXNdLnhtbFBLAQItABQABgAIAAAAIQA4/SH/1gAAAJQBAAALAAAAAAAAAAAA&#10;AAAAAC8BAABfcmVscy8ucmVsc1BLAQItABQABgAIAAAAIQAC+BS7qgIAAKcFAAAOAAAAAAAAAAAA&#10;AAAAAC4CAABkcnMvZTJvRG9jLnhtbFBLAQItABQABgAIAAAAIQCSYosP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E4DC05" wp14:editId="79D98A86">
                            <wp:extent cx="76200" cy="7620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z w:val="18"/>
          <w:szCs w:val="18"/>
        </w:rPr>
        <w:t>es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pa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sz w:val="18"/>
          <w:szCs w:val="18"/>
        </w:rPr>
        <w:t>er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Qu</w:t>
      </w:r>
      <w:r w:rsidR="006669C4">
        <w:rPr>
          <w:rFonts w:ascii="Calibri" w:hAnsi="Calibri" w:cs="Calibri"/>
          <w:b/>
          <w:bCs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u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in</w:t>
      </w:r>
      <w:r w:rsidR="006669C4">
        <w:rPr>
          <w:rFonts w:ascii="Calibri" w:hAnsi="Calibri" w:cs="Calibri"/>
          <w:b/>
          <w:bCs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the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z w:val="18"/>
          <w:szCs w:val="18"/>
        </w:rPr>
        <w:t>y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(</w:t>
      </w:r>
      <w:r w:rsidR="006669C4">
        <w:rPr>
          <w:rFonts w:ascii="Calibri" w:hAnsi="Calibri" w:cs="Calibri"/>
          <w:b/>
          <w:bCs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oduc</w:t>
      </w:r>
      <w:r w:rsidR="006669C4">
        <w:rPr>
          <w:rFonts w:ascii="Calibri" w:hAnsi="Calibri" w:cs="Calibri"/>
          <w:b/>
          <w:bCs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io</w:t>
      </w:r>
      <w:r w:rsidR="006669C4">
        <w:rPr>
          <w:rFonts w:ascii="Calibri" w:hAnsi="Calibri" w:cs="Calibri"/>
          <w:b/>
          <w:bCs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d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z w:val="18"/>
          <w:szCs w:val="18"/>
        </w:rPr>
        <w:t>at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io</w:t>
      </w:r>
      <w:r w:rsidR="006669C4">
        <w:rPr>
          <w:rFonts w:ascii="Calibri" w:hAnsi="Calibri" w:cs="Calibri"/>
          <w:b/>
          <w:bCs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>M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z w:val="18"/>
          <w:szCs w:val="18"/>
        </w:rPr>
        <w:t>eme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t)</w:t>
      </w:r>
    </w:p>
    <w:p w:rsidR="00862E39" w:rsidRDefault="006669C4" w:rsidP="001427AA">
      <w:pPr>
        <w:widowControl w:val="0"/>
        <w:autoSpaceDE w:val="0"/>
        <w:autoSpaceDN w:val="0"/>
        <w:adjustRightInd w:val="0"/>
        <w:spacing w:after="0" w:line="224" w:lineRule="exact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position w:val="1"/>
          <w:sz w:val="18"/>
          <w:szCs w:val="18"/>
        </w:rPr>
        <w:t>A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r</w:t>
      </w:r>
      <w:r>
        <w:rPr>
          <w:rFonts w:ascii="Calibri" w:hAnsi="Calibri" w:cs="Calibri"/>
          <w:spacing w:val="-1"/>
          <w:position w:val="1"/>
          <w:sz w:val="18"/>
          <w:szCs w:val="18"/>
        </w:rPr>
        <w:t>ese</w:t>
      </w:r>
      <w:r>
        <w:rPr>
          <w:rFonts w:ascii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hAnsi="Calibri" w:cs="Calibri"/>
          <w:position w:val="1"/>
          <w:sz w:val="18"/>
          <w:szCs w:val="18"/>
        </w:rPr>
        <w:t xml:space="preserve">rch </w:t>
      </w:r>
      <w:r>
        <w:rPr>
          <w:rFonts w:ascii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hAnsi="Calibri" w:cs="Calibri"/>
          <w:position w:val="1"/>
          <w:sz w:val="18"/>
          <w:szCs w:val="18"/>
        </w:rPr>
        <w:t>n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t</w:t>
      </w:r>
      <w:r>
        <w:rPr>
          <w:rFonts w:ascii="Calibri" w:hAnsi="Calibri" w:cs="Calibri"/>
          <w:spacing w:val="-1"/>
          <w:position w:val="1"/>
          <w:sz w:val="18"/>
          <w:szCs w:val="18"/>
        </w:rPr>
        <w:t>h</w:t>
      </w:r>
      <w:r>
        <w:rPr>
          <w:rFonts w:ascii="Calibri" w:hAnsi="Calibri" w:cs="Calibri"/>
          <w:position w:val="1"/>
          <w:sz w:val="18"/>
          <w:szCs w:val="18"/>
        </w:rPr>
        <w:t>e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fam</w:t>
      </w:r>
      <w:r>
        <w:rPr>
          <w:rFonts w:ascii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>
        <w:rPr>
          <w:rFonts w:ascii="Calibri" w:hAnsi="Calibri" w:cs="Calibri"/>
          <w:position w:val="1"/>
          <w:sz w:val="18"/>
          <w:szCs w:val="18"/>
        </w:rPr>
        <w:t>s</w:t>
      </w:r>
      <w:r>
        <w:rPr>
          <w:rFonts w:ascii="Calibri" w:hAnsi="Calibri" w:cs="Calibri"/>
          <w:spacing w:val="2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position w:val="1"/>
          <w:sz w:val="18"/>
          <w:szCs w:val="18"/>
        </w:rPr>
        <w:t>qu</w:t>
      </w:r>
      <w:r>
        <w:rPr>
          <w:rFonts w:ascii="Calibri" w:hAnsi="Calibri" w:cs="Calibri"/>
          <w:spacing w:val="2"/>
          <w:position w:val="1"/>
          <w:sz w:val="18"/>
          <w:szCs w:val="18"/>
        </w:rPr>
        <w:t>e</w:t>
      </w:r>
      <w:r>
        <w:rPr>
          <w:rFonts w:ascii="Calibri" w:hAnsi="Calibri" w:cs="Calibri"/>
          <w:spacing w:val="-1"/>
          <w:position w:val="1"/>
          <w:sz w:val="18"/>
          <w:szCs w:val="18"/>
        </w:rPr>
        <w:t>u</w:t>
      </w:r>
      <w:r>
        <w:rPr>
          <w:rFonts w:ascii="Calibri" w:hAnsi="Calibri" w:cs="Calibri"/>
          <w:spacing w:val="2"/>
          <w:position w:val="1"/>
          <w:sz w:val="18"/>
          <w:szCs w:val="18"/>
        </w:rPr>
        <w:t>i</w:t>
      </w:r>
      <w:r>
        <w:rPr>
          <w:rFonts w:ascii="Calibri" w:hAnsi="Calibri" w:cs="Calibri"/>
          <w:spacing w:val="1"/>
          <w:position w:val="1"/>
          <w:sz w:val="18"/>
          <w:szCs w:val="18"/>
        </w:rPr>
        <w:t>n</w:t>
      </w:r>
      <w:r>
        <w:rPr>
          <w:rFonts w:ascii="Calibri" w:hAnsi="Calibri" w:cs="Calibri"/>
          <w:position w:val="1"/>
          <w:sz w:val="18"/>
          <w:szCs w:val="18"/>
        </w:rPr>
        <w:t>g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t</w:t>
      </w:r>
      <w:r>
        <w:rPr>
          <w:rFonts w:ascii="Calibri" w:hAnsi="Calibri" w:cs="Calibri"/>
          <w:spacing w:val="-1"/>
          <w:position w:val="1"/>
          <w:sz w:val="18"/>
          <w:szCs w:val="18"/>
        </w:rPr>
        <w:t>he</w:t>
      </w:r>
      <w:r>
        <w:rPr>
          <w:rFonts w:ascii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hAnsi="Calibri" w:cs="Calibri"/>
          <w:position w:val="1"/>
          <w:sz w:val="18"/>
          <w:szCs w:val="18"/>
        </w:rPr>
        <w:t>ry a</w:t>
      </w:r>
      <w:r>
        <w:rPr>
          <w:rFonts w:ascii="Calibri" w:hAnsi="Calibri" w:cs="Calibri"/>
          <w:spacing w:val="-1"/>
          <w:position w:val="1"/>
          <w:sz w:val="18"/>
          <w:szCs w:val="18"/>
        </w:rPr>
        <w:t>n</w:t>
      </w:r>
      <w:r>
        <w:rPr>
          <w:rFonts w:ascii="Calibri" w:hAnsi="Calibri" w:cs="Calibri"/>
          <w:position w:val="1"/>
          <w:sz w:val="18"/>
          <w:szCs w:val="18"/>
        </w:rPr>
        <w:t>d</w:t>
      </w:r>
      <w:r>
        <w:rPr>
          <w:rFonts w:ascii="Calibri" w:hAnsi="Calibri" w:cs="Calibri"/>
          <w:spacing w:val="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position w:val="1"/>
          <w:sz w:val="18"/>
          <w:szCs w:val="18"/>
        </w:rPr>
        <w:t>h</w:t>
      </w:r>
      <w:r>
        <w:rPr>
          <w:rFonts w:ascii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hAnsi="Calibri" w:cs="Calibri"/>
          <w:position w:val="1"/>
          <w:sz w:val="18"/>
          <w:szCs w:val="18"/>
        </w:rPr>
        <w:t>w</w:t>
      </w:r>
      <w:r>
        <w:rPr>
          <w:rFonts w:ascii="Calibri" w:hAnsi="Calibri" w:cs="Calibri"/>
          <w:spacing w:val="4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position w:val="1"/>
          <w:sz w:val="18"/>
          <w:szCs w:val="18"/>
        </w:rPr>
        <w:t>i</w:t>
      </w:r>
      <w:r>
        <w:rPr>
          <w:rFonts w:ascii="Calibri" w:hAnsi="Calibri" w:cs="Calibri"/>
          <w:position w:val="1"/>
          <w:sz w:val="18"/>
          <w:szCs w:val="18"/>
        </w:rPr>
        <w:t xml:space="preserve">t’s </w:t>
      </w:r>
      <w:r>
        <w:rPr>
          <w:rFonts w:ascii="Calibri" w:hAnsi="Calibri" w:cs="Calibri"/>
          <w:spacing w:val="-1"/>
          <w:position w:val="1"/>
          <w:sz w:val="18"/>
          <w:szCs w:val="18"/>
        </w:rPr>
        <w:t>us</w:t>
      </w:r>
      <w:r>
        <w:rPr>
          <w:rFonts w:ascii="Calibri" w:hAnsi="Calibri" w:cs="Calibri"/>
          <w:spacing w:val="2"/>
          <w:position w:val="1"/>
          <w:sz w:val="18"/>
          <w:szCs w:val="18"/>
        </w:rPr>
        <w:t>e</w:t>
      </w:r>
      <w:r>
        <w:rPr>
          <w:rFonts w:ascii="Calibri" w:hAnsi="Calibri" w:cs="Calibri"/>
          <w:position w:val="1"/>
          <w:sz w:val="18"/>
          <w:szCs w:val="18"/>
        </w:rPr>
        <w:t>d</w:t>
      </w:r>
    </w:p>
    <w:p w:rsidR="00862E39" w:rsidRDefault="008E295B" w:rsidP="001427AA">
      <w:pPr>
        <w:widowControl w:val="0"/>
        <w:autoSpaceDE w:val="0"/>
        <w:autoSpaceDN w:val="0"/>
        <w:adjustRightInd w:val="0"/>
        <w:spacing w:after="0" w:line="215" w:lineRule="exact"/>
        <w:jc w:val="both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4BDA0D9" wp14:editId="69D07321">
                <wp:simplePos x="0" y="0"/>
                <wp:positionH relativeFrom="page">
                  <wp:posOffset>457200</wp:posOffset>
                </wp:positionH>
                <wp:positionV relativeFrom="paragraph">
                  <wp:posOffset>28575</wp:posOffset>
                </wp:positionV>
                <wp:extent cx="76200" cy="76200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BD68CA2" wp14:editId="50DDFCB1">
                                  <wp:extent cx="76200" cy="762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9" style="position:absolute;left:0;text-align:left;margin-left:36pt;margin-top:2.25pt;width:6pt;height: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s4qQIAAKcFAAAOAAAAZHJzL2Uyb0RvYy54bWysVF1v2yAUfZ+0/4B4d21njhNbdao2jqdJ&#10;3Vat2w8gNo7RMHhA4rTT/vsuOM5H+zJt4wFd4HK4597Dvb7ZtxztqNJMigyHVwFGVJSyYmKT4W9f&#10;C2+OkTZEVIRLQTP8RDW+Wbx9c913KZ3IRvKKKgQgQqd9l+HGmC71fV02tCX6SnZUwGEtVUsMLNXG&#10;rxTpAb3l/iQIYr+XquqULKnWsJsPh3jh8OualuZzXWtqEM8wxGbcrNy8trO/uCbpRpGuYeUhDPIX&#10;UbSECXj0CJUTQ9BWsVdQLSuV1LI2V6VsfVnXrKSOA7AJgxdsHhvSUccFkqO7Y5r0/4MtP+0eFGIV&#10;1C7BSJAWavQFskbEhlMUxjZBfadT8HvsHpSlqLt7WX7XSMhlA270VinZN5RUEFZo/f2LC3ah4Spa&#10;9x9lBfBka6TL1b5WrQWELKC9K8nTsSR0b1AJm7MYqoxRCSeDafFJOl7tlDbvqWyRNTKsIHIHTXb3&#10;2gyuo4t9SciCcQ77JOXiYgMwhx14GK7aMxuCK+HPJEhW89U88qJJvPKiIM+922IZeXERzqb5u3y5&#10;zMNf9t0wShtWVVTYZ0Y5hdGflesg7EEIR0FpyVll4WxIWm3WS67QjoCcCzdcwuHk5OZfhuHyBVxe&#10;UAonUXA3Sbwins+8qIimXjIL5l4QJndJHERJlBeXlO6ZoP9OCfUZTqaTqavSWdAvuAVuvOZG0pYZ&#10;aBictRmeH51IavW3EpUrrSGMD/ZZKmz4p1RAucdCO7VagQ5CN/v1fvgPTstWvWtZPYF+lQSFgRah&#10;24HRSPWMUQ+dI8P6x5YoihH/IOAP2DYzGmo01qNBRAlXM2wwGsylGdrRtlNs0wBy6HIj5C38k5o5&#10;FZ+iOPwu6AaOzKFz2XZzvnZep/66+A0AAP//AwBQSwMEFAAGAAgAAAAhAAHTbp7dAAAABgEAAA8A&#10;AABkcnMvZG93bnJldi54bWxMj0tPwzAQhO9I/Q/WVuJGHao+0hCnqnioHKFFKtzceEki7HUUu03g&#10;17Oc6HE0o5lv8vXgrDhjFxpPCm4nCQik0puGKgVv+6ebFESImoy2nlDBNwZYF6OrXGfG9/SK512s&#10;BJdQyLSCOsY2kzKUNTodJr5FYu/Td05Hll0lTad7LndWTpNkIZ1uiBdq3eJ9jeXX7uQUbNN28/7s&#10;f/rKPn5sDy+H1cN+FZW6Hg+bOxARh/gfhj98RoeCmY7+RCYIq2A55StRwWwOgu10xvLIscUcZJHL&#10;S/ziFwAA//8DAFBLAQItABQABgAIAAAAIQC2gziS/gAAAOEBAAATAAAAAAAAAAAAAAAAAAAAAABb&#10;Q29udGVudF9UeXBlc10ueG1sUEsBAi0AFAAGAAgAAAAhADj9If/WAAAAlAEAAAsAAAAAAAAAAAAA&#10;AAAALwEAAF9yZWxzLy5yZWxzUEsBAi0AFAAGAAgAAAAhAJ8/KzipAgAApwUAAA4AAAAAAAAAAAAA&#10;AAAALgIAAGRycy9lMm9Eb2MueG1sUEsBAi0AFAAGAAgAAAAhAAHTbp7dAAAABgEAAA8AAAAAAAAA&#10;AAAAAAAAAwUAAGRycy9kb3ducmV2LnhtbFBLBQYAAAAABAAEAPMAAAANBgAAAAA=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427AA">
        <w:rPr>
          <w:rFonts w:ascii="Calibri" w:hAnsi="Calibri" w:cs="Calibri"/>
          <w:b/>
          <w:bCs/>
          <w:position w:val="1"/>
          <w:sz w:val="18"/>
          <w:szCs w:val="18"/>
        </w:rPr>
        <w:t xml:space="preserve">            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on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sumer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pe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io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d</w:t>
      </w:r>
      <w:r w:rsidR="006669C4">
        <w:rPr>
          <w:rFonts w:ascii="Calibri" w:hAnsi="Calibri" w:cs="Calibri"/>
          <w:b/>
          <w:bCs/>
          <w:spacing w:val="2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bu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yi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patte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 xml:space="preserve"> o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f two w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ee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l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 xml:space="preserve">s 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De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lh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3"/>
          <w:position w:val="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(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M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ket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in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g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 xml:space="preserve"> r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es</w:t>
      </w:r>
      <w:r w:rsidR="006669C4">
        <w:rPr>
          <w:rFonts w:ascii="Calibri" w:hAnsi="Calibri" w:cs="Calibri"/>
          <w:b/>
          <w:bCs/>
          <w:spacing w:val="1"/>
          <w:position w:val="1"/>
          <w:sz w:val="18"/>
          <w:szCs w:val="18"/>
        </w:rPr>
        <w:t>ear</w:t>
      </w:r>
      <w:r w:rsidR="006669C4">
        <w:rPr>
          <w:rFonts w:ascii="Calibri" w:hAnsi="Calibri" w:cs="Calibri"/>
          <w:b/>
          <w:bCs/>
          <w:spacing w:val="-1"/>
          <w:position w:val="1"/>
          <w:sz w:val="18"/>
          <w:szCs w:val="18"/>
        </w:rPr>
        <w:t>ch</w:t>
      </w:r>
      <w:r w:rsidR="006669C4">
        <w:rPr>
          <w:rFonts w:ascii="Calibri" w:hAnsi="Calibri" w:cs="Calibri"/>
          <w:b/>
          <w:bCs/>
          <w:position w:val="1"/>
          <w:sz w:val="18"/>
          <w:szCs w:val="18"/>
        </w:rPr>
        <w:t>)</w:t>
      </w:r>
    </w:p>
    <w:p w:rsidR="00862E39" w:rsidRDefault="006669C4" w:rsidP="001427AA">
      <w:pPr>
        <w:widowControl w:val="0"/>
        <w:autoSpaceDE w:val="0"/>
        <w:autoSpaceDN w:val="0"/>
        <w:adjustRightInd w:val="0"/>
        <w:spacing w:after="0" w:line="224" w:lineRule="exact"/>
        <w:ind w:left="500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position w:val="1"/>
          <w:sz w:val="18"/>
          <w:szCs w:val="18"/>
        </w:rPr>
        <w:t>C</w:t>
      </w:r>
      <w:r>
        <w:rPr>
          <w:rFonts w:ascii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hAnsi="Calibri" w:cs="Calibri"/>
          <w:spacing w:val="-1"/>
          <w:position w:val="1"/>
          <w:sz w:val="18"/>
          <w:szCs w:val="18"/>
        </w:rPr>
        <w:t>ndu</w:t>
      </w:r>
      <w:r>
        <w:rPr>
          <w:rFonts w:ascii="Calibri" w:hAnsi="Calibri" w:cs="Calibri"/>
          <w:spacing w:val="1"/>
          <w:position w:val="1"/>
          <w:sz w:val="18"/>
          <w:szCs w:val="18"/>
        </w:rPr>
        <w:t>c</w:t>
      </w:r>
      <w:r>
        <w:rPr>
          <w:rFonts w:ascii="Calibri" w:hAnsi="Calibri" w:cs="Calibri"/>
          <w:position w:val="1"/>
          <w:sz w:val="18"/>
          <w:szCs w:val="18"/>
        </w:rPr>
        <w:t>t</w:t>
      </w:r>
      <w:r>
        <w:rPr>
          <w:rFonts w:ascii="Calibri" w:hAnsi="Calibri" w:cs="Calibri"/>
          <w:spacing w:val="-1"/>
          <w:position w:val="1"/>
          <w:sz w:val="18"/>
          <w:szCs w:val="18"/>
        </w:rPr>
        <w:t>e</w:t>
      </w:r>
      <w:r>
        <w:rPr>
          <w:rFonts w:ascii="Calibri" w:hAnsi="Calibri" w:cs="Calibri"/>
          <w:position w:val="1"/>
          <w:sz w:val="18"/>
          <w:szCs w:val="18"/>
        </w:rPr>
        <w:t>d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a</w:t>
      </w:r>
      <w:r>
        <w:rPr>
          <w:rFonts w:ascii="Calibri" w:hAnsi="Calibri" w:cs="Calibri"/>
          <w:spacing w:val="3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position w:val="1"/>
          <w:sz w:val="18"/>
          <w:szCs w:val="18"/>
        </w:rPr>
        <w:t>su</w:t>
      </w:r>
      <w:r>
        <w:rPr>
          <w:rFonts w:ascii="Calibri" w:hAnsi="Calibri" w:cs="Calibri"/>
          <w:position w:val="1"/>
          <w:sz w:val="18"/>
          <w:szCs w:val="18"/>
        </w:rPr>
        <w:t>rv</w:t>
      </w:r>
      <w:r>
        <w:rPr>
          <w:rFonts w:ascii="Calibri" w:hAnsi="Calibri" w:cs="Calibri"/>
          <w:spacing w:val="-1"/>
          <w:position w:val="1"/>
          <w:sz w:val="18"/>
          <w:szCs w:val="18"/>
        </w:rPr>
        <w:t>e</w:t>
      </w:r>
      <w:r>
        <w:rPr>
          <w:rFonts w:ascii="Calibri" w:hAnsi="Calibri" w:cs="Calibri"/>
          <w:position w:val="1"/>
          <w:sz w:val="18"/>
          <w:szCs w:val="18"/>
        </w:rPr>
        <w:t>y,</w:t>
      </w:r>
      <w:r>
        <w:rPr>
          <w:rFonts w:ascii="Calibri" w:hAnsi="Calibri" w:cs="Calibri"/>
          <w:spacing w:val="1"/>
          <w:position w:val="1"/>
          <w:sz w:val="18"/>
          <w:szCs w:val="18"/>
        </w:rPr>
        <w:t xml:space="preserve"> </w:t>
      </w:r>
      <w:r w:rsidR="00087F01">
        <w:rPr>
          <w:rFonts w:ascii="Calibri" w:hAnsi="Calibri" w:cs="Calibri"/>
          <w:position w:val="1"/>
          <w:sz w:val="18"/>
          <w:szCs w:val="18"/>
        </w:rPr>
        <w:t>a</w:t>
      </w:r>
      <w:r w:rsidR="00087F01">
        <w:rPr>
          <w:rFonts w:ascii="Calibri" w:hAnsi="Calibri" w:cs="Calibri"/>
          <w:spacing w:val="-1"/>
          <w:position w:val="1"/>
          <w:sz w:val="18"/>
          <w:szCs w:val="18"/>
        </w:rPr>
        <w:t>n</w:t>
      </w:r>
      <w:r w:rsidR="00087F01">
        <w:rPr>
          <w:rFonts w:ascii="Calibri" w:hAnsi="Calibri" w:cs="Calibri"/>
          <w:position w:val="1"/>
          <w:sz w:val="18"/>
          <w:szCs w:val="18"/>
        </w:rPr>
        <w:t>aly</w:t>
      </w:r>
      <w:r w:rsidR="00087F01">
        <w:rPr>
          <w:rFonts w:ascii="Calibri" w:hAnsi="Calibri" w:cs="Calibri"/>
          <w:spacing w:val="1"/>
          <w:position w:val="1"/>
          <w:sz w:val="18"/>
          <w:szCs w:val="18"/>
        </w:rPr>
        <w:t>s</w:t>
      </w:r>
      <w:r w:rsidR="00087F01">
        <w:rPr>
          <w:rFonts w:ascii="Calibri" w:hAnsi="Calibri" w:cs="Calibri"/>
          <w:spacing w:val="2"/>
          <w:position w:val="1"/>
          <w:sz w:val="18"/>
          <w:szCs w:val="18"/>
        </w:rPr>
        <w:t>e</w:t>
      </w:r>
      <w:r w:rsidR="00087F01">
        <w:rPr>
          <w:rFonts w:ascii="Calibri" w:hAnsi="Calibri" w:cs="Calibri"/>
          <w:position w:val="1"/>
          <w:sz w:val="18"/>
          <w:szCs w:val="18"/>
        </w:rPr>
        <w:t>d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a</w:t>
      </w:r>
      <w:r>
        <w:rPr>
          <w:rFonts w:ascii="Calibri" w:hAnsi="Calibri" w:cs="Calibri"/>
          <w:spacing w:val="2"/>
          <w:position w:val="1"/>
          <w:sz w:val="18"/>
          <w:szCs w:val="18"/>
        </w:rPr>
        <w:t>n</w:t>
      </w:r>
      <w:r>
        <w:rPr>
          <w:rFonts w:ascii="Calibri" w:hAnsi="Calibri" w:cs="Calibri"/>
          <w:position w:val="1"/>
          <w:sz w:val="18"/>
          <w:szCs w:val="18"/>
        </w:rPr>
        <w:t>d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i</w:t>
      </w:r>
      <w:r>
        <w:rPr>
          <w:rFonts w:ascii="Calibri" w:hAnsi="Calibri" w:cs="Calibri"/>
          <w:spacing w:val="-1"/>
          <w:position w:val="1"/>
          <w:sz w:val="18"/>
          <w:szCs w:val="18"/>
        </w:rPr>
        <w:t>n</w:t>
      </w:r>
      <w:r>
        <w:rPr>
          <w:rFonts w:ascii="Calibri" w:hAnsi="Calibri" w:cs="Calibri"/>
          <w:position w:val="1"/>
          <w:sz w:val="18"/>
          <w:szCs w:val="18"/>
        </w:rPr>
        <w:t>t</w:t>
      </w:r>
      <w:r>
        <w:rPr>
          <w:rFonts w:ascii="Calibri" w:hAnsi="Calibri" w:cs="Calibri"/>
          <w:spacing w:val="1"/>
          <w:position w:val="1"/>
          <w:sz w:val="18"/>
          <w:szCs w:val="18"/>
        </w:rPr>
        <w:t>e</w:t>
      </w:r>
      <w:r>
        <w:rPr>
          <w:rFonts w:ascii="Calibri" w:hAnsi="Calibri" w:cs="Calibri"/>
          <w:position w:val="1"/>
          <w:sz w:val="18"/>
          <w:szCs w:val="18"/>
        </w:rPr>
        <w:t>r</w:t>
      </w:r>
      <w:r>
        <w:rPr>
          <w:rFonts w:ascii="Calibri" w:hAnsi="Calibri" w:cs="Calibri"/>
          <w:spacing w:val="-1"/>
          <w:position w:val="1"/>
          <w:sz w:val="18"/>
          <w:szCs w:val="18"/>
        </w:rPr>
        <w:t>p</w:t>
      </w:r>
      <w:r>
        <w:rPr>
          <w:rFonts w:ascii="Calibri" w:hAnsi="Calibri" w:cs="Calibri"/>
          <w:position w:val="1"/>
          <w:sz w:val="18"/>
          <w:szCs w:val="18"/>
        </w:rPr>
        <w:t>r</w:t>
      </w:r>
      <w:r>
        <w:rPr>
          <w:rFonts w:ascii="Calibri" w:hAnsi="Calibri" w:cs="Calibri"/>
          <w:spacing w:val="1"/>
          <w:position w:val="1"/>
          <w:sz w:val="18"/>
          <w:szCs w:val="18"/>
        </w:rPr>
        <w:t>e</w:t>
      </w:r>
      <w:r>
        <w:rPr>
          <w:rFonts w:ascii="Calibri" w:hAnsi="Calibri" w:cs="Calibri"/>
          <w:position w:val="1"/>
          <w:sz w:val="18"/>
          <w:szCs w:val="18"/>
        </w:rPr>
        <w:t>ted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spacing w:val="2"/>
          <w:position w:val="1"/>
          <w:sz w:val="18"/>
          <w:szCs w:val="18"/>
        </w:rPr>
        <w:t>i</w:t>
      </w:r>
      <w:r>
        <w:rPr>
          <w:rFonts w:ascii="Calibri" w:hAnsi="Calibri" w:cs="Calibri"/>
          <w:position w:val="1"/>
          <w:sz w:val="18"/>
          <w:szCs w:val="18"/>
        </w:rPr>
        <w:t>ts</w:t>
      </w:r>
      <w:r>
        <w:rPr>
          <w:rFonts w:ascii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hAnsi="Calibri" w:cs="Calibri"/>
          <w:position w:val="1"/>
          <w:sz w:val="18"/>
          <w:szCs w:val="18"/>
        </w:rPr>
        <w:t>r</w:t>
      </w:r>
      <w:r>
        <w:rPr>
          <w:rFonts w:ascii="Calibri" w:hAnsi="Calibri" w:cs="Calibri"/>
          <w:spacing w:val="1"/>
          <w:position w:val="1"/>
          <w:sz w:val="18"/>
          <w:szCs w:val="18"/>
        </w:rPr>
        <w:t>e</w:t>
      </w:r>
      <w:r>
        <w:rPr>
          <w:rFonts w:ascii="Calibri" w:hAnsi="Calibri" w:cs="Calibri"/>
          <w:spacing w:val="-1"/>
          <w:position w:val="1"/>
          <w:sz w:val="18"/>
          <w:szCs w:val="18"/>
        </w:rPr>
        <w:t>su</w:t>
      </w:r>
      <w:r>
        <w:rPr>
          <w:rFonts w:ascii="Calibri" w:hAnsi="Calibri" w:cs="Calibri"/>
          <w:position w:val="1"/>
          <w:sz w:val="18"/>
          <w:szCs w:val="18"/>
        </w:rPr>
        <w:t>l</w:t>
      </w:r>
      <w:r>
        <w:rPr>
          <w:rFonts w:ascii="Calibri" w:hAnsi="Calibri" w:cs="Calibri"/>
          <w:spacing w:val="2"/>
          <w:position w:val="1"/>
          <w:sz w:val="18"/>
          <w:szCs w:val="18"/>
        </w:rPr>
        <w:t>t</w:t>
      </w:r>
      <w:r>
        <w:rPr>
          <w:rFonts w:ascii="Calibri" w:hAnsi="Calibri" w:cs="Calibri"/>
          <w:spacing w:val="-1"/>
          <w:position w:val="1"/>
          <w:sz w:val="18"/>
          <w:szCs w:val="18"/>
        </w:rPr>
        <w:t>s</w:t>
      </w:r>
      <w:r>
        <w:rPr>
          <w:rFonts w:ascii="Calibri" w:hAnsi="Calibri" w:cs="Calibri"/>
          <w:position w:val="1"/>
          <w:sz w:val="18"/>
          <w:szCs w:val="18"/>
        </w:rPr>
        <w:t>.</w:t>
      </w:r>
    </w:p>
    <w:p w:rsidR="00862E39" w:rsidRDefault="00862E39" w:rsidP="001427AA">
      <w:pPr>
        <w:widowControl w:val="0"/>
        <w:autoSpaceDE w:val="0"/>
        <w:autoSpaceDN w:val="0"/>
        <w:adjustRightInd w:val="0"/>
        <w:spacing w:before="8" w:after="0" w:line="170" w:lineRule="exact"/>
        <w:jc w:val="both"/>
        <w:rPr>
          <w:rFonts w:ascii="Calibri" w:hAnsi="Calibri" w:cs="Calibri"/>
          <w:sz w:val="17"/>
          <w:szCs w:val="17"/>
        </w:rPr>
      </w:pPr>
    </w:p>
    <w:p w:rsidR="00862E39" w:rsidRDefault="00862E39" w:rsidP="001427A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sz w:val="20"/>
          <w:szCs w:val="20"/>
        </w:rPr>
      </w:pPr>
    </w:p>
    <w:p w:rsidR="00862E39" w:rsidRDefault="00862E39" w:rsidP="001427AA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E295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684010" cy="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0"/>
                        </a:xfrm>
                        <a:custGeom>
                          <a:avLst/>
                          <a:gdLst>
                            <a:gd name="T0" fmla="*/ 0 w 10526"/>
                            <a:gd name="T1" fmla="*/ 10526 w 105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526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</a:path>
                          </a:pathLst>
                        </a:custGeom>
                        <a:noFill/>
                        <a:ln w="195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.55pt,12.6pt,560.85pt,12.6pt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I+2AIAAEMGAAAOAAAAZHJzL2Uyb0RvYy54bWysVNuK2zAQfS/0H4QeC1nbqXMz6yxLnJTC&#10;tl3Y7QcokhybypIrKXG2pf/ekWwnTpZCKc2DM9KMZuacudzeHSuBDlybUskURzchRlxSxUq5S/HX&#10;581ojpGxRDIilOQpfuEG3y3fvrlt6oSPVaEE4xqBE2mSpk5xYW2dBIGhBa+IuVE1l6DMla6IhaPe&#10;BUyTBrxXIhiH4TRolGa1VpQbA7dZq8RL7z/PObVf8txwi0SKITfrv9p/t+4bLG9JstOkLkrapUH+&#10;IYuKlBKCnlxlxBK01+UrV1VJtTIqtzdUVYHK85JyjwHQROEVmqeC1NxjAXJMfaLJ/D+39PPhUaOS&#10;Qe1mGElSQY02mnPHOIIr4KepTQJmT/WjdghN/aDoNwOK4ELjDgZs0Lb5pBi4IXurPCfHXFfuJaBF&#10;R0/9y4l6frSIwuV0Oo+BAIxorwtI0j+ke2M/cOWdkMODsW3VGEiec9Yl/gzv80pAAd8FKEQNisLJ&#10;eNrV+GQUDYy8wdAQou56v6ToQ9Gj7GKBhIjr7dBDq5VxkFzgQd5g5PL6gy3Ev7aFqOcQGpr2ul01&#10;RtCu2xZKTazLzIVwImqgeB6ou6nUgT8rr7NXbEOUs1bIoVX7fphXq4cnLgTUuhV8WJftoCJSbUoh&#10;fEmE9MksJpOZp8coUTKndfkYvduuhEYH4mbR/xwe8HZhptVeMu+t4IStO9mSUrQy2AtPL7ROx4Jr&#10;Ij9sPxfhYj1fz+NRPJ6uR3GYZaP7zSoeTTfRbJK9z1arLPrlUovipCgZ49Jl1w9+FP/dYHUrqB3Z&#10;0+hfoLgAu/G/12CDyzQ8F4Cl/2/J7ueqHcStYi8wY1q1mww2LwiF0j8wamCLpdh83xPNMRIfJayJ&#10;RRTHbu35QzyZjeGgh5rtUEMkBVcpthh63Ikr267Kfa3LXQGRIl9Wqe5htvPSzaFfAm1W3QE2lUfQ&#10;bVW3Codnb3Xe/cvfAAAA//8DAFBLAwQUAAYACAAAACEAxJ5TzN0AAAAJAQAADwAAAGRycy9kb3du&#10;cmV2LnhtbEyPzU7DMBCE70i8g7VI3KjjIEob4lQIicK1P6rEbRsvScBeR7HbhrfHFYdynJ3RzLfl&#10;YnRWHGkInWcNapKBIK696bjRsN283s1AhIhs0HomDT8UYFFdX5VYGH/iFR3XsRGphEOBGtoY+0LK&#10;ULfkMEx8T5y8Tz84jEkOjTQDnlK5szLPsql02HFaaLGnl5bq7/XBaZh9+dX7/EOpN4u7jdkOy919&#10;XGp9ezM+P4GINMZLGM74CR2qxLT3BzZBWA3TuUpJDflDDuLsq1w9gtj/XWRVyv8fVL8AAAD//wMA&#10;UEsBAi0AFAAGAAgAAAAhALaDOJL+AAAA4QEAABMAAAAAAAAAAAAAAAAAAAAAAFtDb250ZW50X1R5&#10;cGVzXS54bWxQSwECLQAUAAYACAAAACEAOP0h/9YAAACUAQAACwAAAAAAAAAAAAAAAAAvAQAAX3Jl&#10;bHMvLnJlbHNQSwECLQAUAAYACAAAACEAAv1SPtgCAABDBgAADgAAAAAAAAAAAAAAAAAuAgAAZHJz&#10;L2Uyb0RvYy54bWxQSwECLQAUAAYACAAAACEAxJ5TzN0AAAAJAQAADwAAAAAAAAAAAAAAAAAyBQAA&#10;ZHJzL2Rvd25yZXYueG1sUEsFBgAAAAAEAAQA8wAAADwGAAAAAA==&#10;" o:allowincell="f" filled="f" strokeweight=".54325mm">
                <v:path arrowok="t" o:connecttype="custom" o:connectlocs="0,0;6684010,0" o:connectangles="0,0"/>
                <w10:wrap anchorx="page"/>
              </v:polyline>
            </w:pict>
          </mc:Fallback>
        </mc:AlternateConten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z w:val="18"/>
          <w:szCs w:val="18"/>
        </w:rPr>
        <w:t>W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AR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D</w:t>
      </w:r>
      <w:r w:rsidR="006669C4">
        <w:rPr>
          <w:rFonts w:ascii="Calibri" w:hAnsi="Calibri" w:cs="Calibri"/>
          <w:b/>
          <w:bCs/>
          <w:sz w:val="18"/>
          <w:szCs w:val="18"/>
        </w:rPr>
        <w:t>S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 xml:space="preserve">&amp;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sz w:val="18"/>
          <w:szCs w:val="18"/>
        </w:rPr>
        <w:t>I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V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EME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>TS</w:t>
      </w:r>
    </w:p>
    <w:p w:rsidR="00862E39" w:rsidRDefault="00862E39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Calibri" w:hAnsi="Calibri" w:cs="Calibri"/>
          <w:sz w:val="10"/>
          <w:szCs w:val="10"/>
        </w:rPr>
      </w:pPr>
    </w:p>
    <w:p w:rsidR="00862E39" w:rsidRDefault="008E295B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Calibri" w:hAnsi="Calibri" w:cs="Calibri"/>
          <w:sz w:val="18"/>
          <w:szCs w:val="18"/>
        </w:rPr>
      </w:pPr>
      <w:r w:rsidRPr="00592B96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C6419B6" wp14:editId="073B3C3A">
                <wp:simplePos x="0" y="0"/>
                <wp:positionH relativeFrom="page">
                  <wp:posOffset>457200</wp:posOffset>
                </wp:positionH>
                <wp:positionV relativeFrom="paragraph">
                  <wp:posOffset>31750</wp:posOffset>
                </wp:positionV>
                <wp:extent cx="76200" cy="76200"/>
                <wp:effectExtent l="0" t="0" r="0" b="0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D05B03" wp14:editId="7640289A">
                                  <wp:extent cx="76200" cy="762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40" style="position:absolute;left:0;text-align:left;margin-left:36pt;margin-top:2.5pt;width:6pt;height:6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8AqgIAAKcFAAAOAAAAZHJzL2Uyb0RvYy54bWysVF1v2yAUfZ+0/4B4d/0xJ7GtOlUbx9Ok&#10;bqvW7QcQG8doGDwgcdpp/30XHKdN+zJt4wFd4HK4597Dvbw6dBztqdJMihyHFwFGVFSyZmKb429f&#10;Sy/BSBsiasKloDl+oBpfLd++uRz6jEaylbymCgGI0NnQ57g1ps98X1ct7Yi+kD0VcNhI1REDS7X1&#10;a0UGQO+4HwXB3B+kqnslK6o17BbjIV46/KahlfncNJoaxHMMsRk3Kzdv7OwvL0m2VaRvWXUMg/xF&#10;FB1hAh49QRXEELRT7BVUxyoltWzMRSU7XzYNq6jjAGzC4AWb+5b01HGB5Oj+lCb9/2CrT/s7hVgN&#10;tZthJEgHNfoCWSNiyykKE5ugodcZ+N33d8pS1P2trL5rJOSqBTd6rZQcWkpqCCu0/v7ZBbvQcBVt&#10;ho+yBniyM9Ll6tCozgJCFtDBleThVBJ6MKiCzcUcqoxRBSejafFJNl3tlTbvqeyQNXKsIHIHTfa3&#10;2oyuk4t9SciScQ77JOPibAMwxx14GK7aMxuCK+HPNEjXyTqJvTiar704KArvulzF3rwMF7PiXbFa&#10;FeEv+24YZy2rayrsM5OcwvjPynUU9iiEk6C05Ky2cDYkrbabFVdoT0DOpRsu4XDy5Oafh+HyBVxe&#10;UAqjOLiJUq+cJwsvLuOZly6CxAvC9CadB3EaF+U5pVsm6L9TQkOO01k0c1V6FvQLboEbr7mRrGMG&#10;GgZnXY6TkxPJrP7WonalNYTx0X6WChv+Uyqg3FOhnVqtQEehm8PmMP6HaNL+RtYPoF8lQWGgReh2&#10;YLRSPWI0QOfIsf6xI4pixD8I+AO2zUyGmozNZBBRwdUcG4xGc2XGdrTrFdu2gBy63Ah5Df+kYU7F&#10;9g+NURx/F3QDR+bYuWy7eb52Xk/9dfkbAAD//wMAUEsDBBQABgAIAAAAIQAC9fcX3QAAAAYBAAAP&#10;AAAAZHJzL2Rvd25yZXYueG1sTI/NTsMwEITvSH0Haytxow4V0DSNU1X8qBxpi1R6c+MlibDXUew2&#10;gadnOdHTaDWj2W/y5eCsOGMXGk8KbicJCKTSm4YqBe+7l5sURIiajLaeUME3BlgWo6tcZ8b3tMHz&#10;NlaCSyhkWkEdY5tJGcoanQ4T3yKx9+k7pyOfXSVNp3sud1ZOk+RBOt0Qf6h1i481ll/bk1OwTtvV&#10;x6v/6Sv7fFjv3/bzp908KnU9HlYLEBGH+B+GP3xGh4KZjv5EJgirYDblKVHBPQvb6R3rkWOzBGSR&#10;y0v84hcAAP//AwBQSwECLQAUAAYACAAAACEAtoM4kv4AAADhAQAAEwAAAAAAAAAAAAAAAAAAAAAA&#10;W0NvbnRlbnRfVHlwZXNdLnhtbFBLAQItABQABgAIAAAAIQA4/SH/1gAAAJQBAAALAAAAAAAAAAAA&#10;AAAAAC8BAABfcmVscy8ucmVsc1BLAQItABQABgAIAAAAIQAr208AqgIAAKcFAAAOAAAAAAAAAAAA&#10;AAAAAC4CAABkcnMvZTJvRG9jLnhtbFBLAQItABQABgAIAAAAIQAC9fcX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ADDECD0" wp14:editId="1ED2C274">
                            <wp:extent cx="76200" cy="762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Se</w:t>
      </w:r>
      <w:r w:rsidR="006669C4" w:rsidRPr="00592B96">
        <w:rPr>
          <w:rFonts w:ascii="Calibri" w:hAnsi="Calibri" w:cs="Calibri"/>
          <w:spacing w:val="1"/>
          <w:sz w:val="18"/>
          <w:szCs w:val="18"/>
        </w:rPr>
        <w:t>c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u</w:t>
      </w:r>
      <w:r w:rsidR="006669C4" w:rsidRPr="00592B96">
        <w:rPr>
          <w:rFonts w:ascii="Calibri" w:hAnsi="Calibri" w:cs="Calibri"/>
          <w:sz w:val="18"/>
          <w:szCs w:val="18"/>
        </w:rPr>
        <w:t>r</w:t>
      </w:r>
      <w:r w:rsidR="006669C4" w:rsidRPr="00592B96">
        <w:rPr>
          <w:rFonts w:ascii="Calibri" w:hAnsi="Calibri" w:cs="Calibri"/>
          <w:spacing w:val="1"/>
          <w:sz w:val="18"/>
          <w:szCs w:val="18"/>
        </w:rPr>
        <w:t>e</w:t>
      </w:r>
      <w:r w:rsidR="006669C4" w:rsidRPr="00592B96">
        <w:rPr>
          <w:rFonts w:ascii="Calibri" w:hAnsi="Calibri" w:cs="Calibri"/>
          <w:sz w:val="18"/>
          <w:szCs w:val="18"/>
        </w:rPr>
        <w:t>d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273845">
        <w:rPr>
          <w:rFonts w:ascii="Calibri" w:hAnsi="Calibri" w:cs="Calibri"/>
          <w:spacing w:val="-1"/>
          <w:sz w:val="18"/>
          <w:szCs w:val="18"/>
        </w:rPr>
        <w:t>2</w:t>
      </w:r>
      <w:r w:rsidR="006669C4" w:rsidRPr="00592B96">
        <w:rPr>
          <w:rFonts w:ascii="Calibri" w:hAnsi="Calibri" w:cs="Calibri"/>
          <w:sz w:val="18"/>
          <w:szCs w:val="18"/>
        </w:rPr>
        <w:t>9 ra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n</w:t>
      </w:r>
      <w:r w:rsidR="006669C4" w:rsidRPr="00592B96">
        <w:rPr>
          <w:rFonts w:ascii="Calibri" w:hAnsi="Calibri" w:cs="Calibri"/>
          <w:sz w:val="18"/>
          <w:szCs w:val="18"/>
        </w:rPr>
        <w:t xml:space="preserve">k </w:t>
      </w:r>
      <w:r w:rsidR="006669C4" w:rsidRPr="00592B96">
        <w:rPr>
          <w:rFonts w:ascii="Calibri" w:hAnsi="Calibri" w:cs="Calibri"/>
          <w:spacing w:val="2"/>
          <w:sz w:val="18"/>
          <w:szCs w:val="18"/>
        </w:rPr>
        <w:t>i</w:t>
      </w:r>
      <w:r w:rsidR="006669C4" w:rsidRPr="00592B96">
        <w:rPr>
          <w:rFonts w:ascii="Calibri" w:hAnsi="Calibri" w:cs="Calibri"/>
          <w:sz w:val="18"/>
          <w:szCs w:val="18"/>
        </w:rPr>
        <w:t>n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 w:rsidRPr="00592B96">
        <w:rPr>
          <w:rFonts w:ascii="Calibri" w:hAnsi="Calibri" w:cs="Calibri"/>
          <w:sz w:val="18"/>
          <w:szCs w:val="18"/>
        </w:rPr>
        <w:t>BBS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 w:rsidRPr="00592B96">
        <w:rPr>
          <w:rFonts w:ascii="Calibri" w:hAnsi="Calibri" w:cs="Calibri"/>
          <w:spacing w:val="2"/>
          <w:sz w:val="18"/>
          <w:szCs w:val="18"/>
        </w:rPr>
        <w:t>e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n</w:t>
      </w:r>
      <w:r w:rsidR="006669C4" w:rsidRPr="00592B96">
        <w:rPr>
          <w:rFonts w:ascii="Calibri" w:hAnsi="Calibri" w:cs="Calibri"/>
          <w:sz w:val="18"/>
          <w:szCs w:val="18"/>
        </w:rPr>
        <w:t>t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r</w:t>
      </w:r>
      <w:r w:rsidR="006669C4" w:rsidRPr="00592B96">
        <w:rPr>
          <w:rFonts w:ascii="Calibri" w:hAnsi="Calibri" w:cs="Calibri"/>
          <w:sz w:val="18"/>
          <w:szCs w:val="18"/>
        </w:rPr>
        <w:t>a</w:t>
      </w:r>
      <w:r w:rsidR="006669C4" w:rsidRPr="00592B96">
        <w:rPr>
          <w:rFonts w:ascii="Calibri" w:hAnsi="Calibri" w:cs="Calibri"/>
          <w:spacing w:val="-1"/>
          <w:sz w:val="18"/>
          <w:szCs w:val="18"/>
        </w:rPr>
        <w:t>n</w:t>
      </w:r>
      <w:r w:rsidR="006669C4" w:rsidRPr="00592B96">
        <w:rPr>
          <w:rFonts w:ascii="Calibri" w:hAnsi="Calibri" w:cs="Calibri"/>
          <w:spacing w:val="1"/>
          <w:sz w:val="18"/>
          <w:szCs w:val="18"/>
        </w:rPr>
        <w:t>c</w:t>
      </w:r>
      <w:r w:rsidR="006669C4" w:rsidRPr="00592B96">
        <w:rPr>
          <w:rFonts w:ascii="Calibri" w:hAnsi="Calibri" w:cs="Calibri"/>
          <w:sz w:val="18"/>
          <w:szCs w:val="18"/>
        </w:rPr>
        <w:t>e</w:t>
      </w:r>
      <w:r w:rsidR="006669C4" w:rsidRPr="00592B96">
        <w:rPr>
          <w:rFonts w:ascii="Calibri" w:hAnsi="Calibri" w:cs="Calibri"/>
          <w:spacing w:val="2"/>
          <w:sz w:val="18"/>
          <w:szCs w:val="18"/>
        </w:rPr>
        <w:t xml:space="preserve"> </w:t>
      </w:r>
      <w:r w:rsidR="000441F6" w:rsidRPr="00592B96">
        <w:rPr>
          <w:rFonts w:ascii="Calibri" w:hAnsi="Calibri" w:cs="Calibri"/>
          <w:spacing w:val="-1"/>
          <w:sz w:val="18"/>
          <w:szCs w:val="18"/>
        </w:rPr>
        <w:t>ex</w:t>
      </w:r>
      <w:r w:rsidR="000441F6" w:rsidRPr="00592B96">
        <w:rPr>
          <w:rFonts w:ascii="Calibri" w:hAnsi="Calibri" w:cs="Calibri"/>
          <w:sz w:val="18"/>
          <w:szCs w:val="18"/>
        </w:rPr>
        <w:t>am</w:t>
      </w:r>
      <w:r w:rsidR="000441F6">
        <w:rPr>
          <w:rFonts w:ascii="Calibri" w:hAnsi="Calibri" w:cs="Calibri"/>
          <w:sz w:val="18"/>
          <w:szCs w:val="18"/>
        </w:rPr>
        <w:t xml:space="preserve"> (</w:t>
      </w:r>
      <w:r w:rsidR="00AB72C5">
        <w:rPr>
          <w:rFonts w:ascii="Calibri" w:hAnsi="Calibri" w:cs="Calibri"/>
          <w:sz w:val="18"/>
          <w:szCs w:val="18"/>
        </w:rPr>
        <w:t>JET)</w:t>
      </w:r>
    </w:p>
    <w:p w:rsidR="00862E39" w:rsidRDefault="00862E3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Calibri" w:hAnsi="Calibri" w:cs="Calibri"/>
        </w:rPr>
      </w:pPr>
    </w:p>
    <w:p w:rsidR="00862E39" w:rsidRDefault="008E295B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160020</wp:posOffset>
                </wp:positionV>
                <wp:extent cx="6684010" cy="0"/>
                <wp:effectExtent l="0" t="0" r="0" b="0"/>
                <wp:wrapNone/>
                <wp:docPr id="1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4010" cy="0"/>
                        </a:xfrm>
                        <a:custGeom>
                          <a:avLst/>
                          <a:gdLst>
                            <a:gd name="T0" fmla="*/ 0 w 10526"/>
                            <a:gd name="T1" fmla="*/ 10526 w 1052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526">
                              <a:moveTo>
                                <a:pt x="0" y="0"/>
                              </a:moveTo>
                              <a:lnTo>
                                <a:pt x="10526" y="0"/>
                              </a:lnTo>
                            </a:path>
                          </a:pathLst>
                        </a:custGeom>
                        <a:noFill/>
                        <a:ln w="1955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9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4.55pt,12.6pt,560.85pt,12.6pt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Ca2QIAAEMGAAAOAAAAZHJzL2Uyb0RvYy54bWysVG1r2zAQ/j7YfxD6OEhtp06amDqlxMkY&#10;7KXQ7gcokhybyZImKXG6sf++k+ykTspgjPmDffKd7u557uX27tAItOfG1krmOLmKMeKSKlbLbY6/&#10;Pq1HM4ysI5IRoSTP8TO3+G7x9s1tqzM+VpUSjBsETqTNWp3jyjmdRZGlFW+IvVKaS1CWyjTEwdFs&#10;I2ZIC94bEY3jeBq1yjBtFOXWwt+iU+JF8F+WnLovZWm5QyLHkJsLbxPeG/+OFrck2xqiq5r2aZB/&#10;yKIhtYSgJ1cFcQTtTP3KVVNTo6wq3RVVTaTKsqY8YAA0SXyB5rEimgcsQI7VJ5rs/3NLP+8fDKoZ&#10;1O4aI0kaqNHacO4ZR8nc89Nqm4HZo34wHqHVHxX9ZkERnWn8wYIN2rSfFAM3ZOdU4ORQmsbfBLTo&#10;EKh/PlHPDw5R+DmdzlIgACN61EUkO16kO+vecxWckP1H67qqMZAC56xP/Anul42AAr6LUIxalMST&#10;8bSv8ckoGRgFg6EhRN0e/ZLqGIoeZB8LJER8b8cBmlbWQ/KBB3mDkc/rD7YQ/9IWor6EMNC0l+1q&#10;MIJ23XRQNHE+Mx/Ci6iF4gWg/k+j9vxJBZ27YBuivGiFHFp194d5dXq44kNArTshhPXZDioi1boW&#10;IpREyJDMfDK5CfRYJWrmtT4fa7abpTBoT/wshsfjAW9nZkbtJAveKk7YqpcdqUUng70I9ELr9Cz4&#10;JgrD9nMez1ez1SwdpePpapTGRTG6Xy/T0XSd3EyK62K5LJJfPrUkzaqaMS59dsfBT9K/G6x+BXUj&#10;exr9MxRnYNfheQ02Ok8jcAFYjt+O7ONcdYO4UewZZsyobpPB5gWhUuYHRi1ssRzb7ztiOEbig4Q1&#10;MU/S1K+9cEgnN2M4mKFmM9QQScFVjh2GHvfi0nWrcqdNva0gUhLKKtU9zHZZ+zkMS6DLqj/ApgoI&#10;+q3qV+HwHKxedv/iNwAAAP//AwBQSwMEFAAGAAgAAAAhAMSeU8zdAAAACQEAAA8AAABkcnMvZG93&#10;bnJldi54bWxMj81OwzAQhO9IvIO1SNyo4yBKG+JUCInCtT+qxG0bL0nAXkex24a3xxWHcpyd0cy3&#10;5WJ0VhxpCJ1nDWqSgSCuvem40bDdvN7NQISIbNB6Jg0/FGBRXV+VWBh/4hUd17ERqYRDgRraGPtC&#10;ylC35DBMfE+cvE8/OIxJDo00A55SubMyz7KpdNhxWmixp5eW6u/1wWmYffnV+/xDqTeLu43ZDsvd&#10;fVxqfXszPj+BiDTGSxjO+AkdqsS09wc2QVgN07lKSQ35Qw7i7KtcPYLY/11kVcr/H1S/AAAA//8D&#10;AFBLAQItABQABgAIAAAAIQC2gziS/gAAAOEBAAATAAAAAAAAAAAAAAAAAAAAAABbQ29udGVudF9U&#10;eXBlc10ueG1sUEsBAi0AFAAGAAgAAAAhADj9If/WAAAAlAEAAAsAAAAAAAAAAAAAAAAALwEAAF9y&#10;ZWxzLy5yZWxzUEsBAi0AFAAGAAgAAAAhACSyYJrZAgAAQwYAAA4AAAAAAAAAAAAAAAAALgIAAGRy&#10;cy9lMm9Eb2MueG1sUEsBAi0AFAAGAAgAAAAhAMSeU8zdAAAACQEAAA8AAAAAAAAAAAAAAAAAMwUA&#10;AGRycy9kb3ducmV2LnhtbFBLBQYAAAAABAAEAPMAAAA9BgAAAAA=&#10;" o:allowincell="f" filled="f" strokeweight=".54325mm">
                <v:path arrowok="t" o:connecttype="custom" o:connectlocs="0,0;6684010,0" o:connectangles="0,0"/>
                <w10:wrap anchorx="page"/>
              </v:polyline>
            </w:pict>
          </mc:Fallback>
        </mc:AlternateContent>
      </w:r>
      <w:r w:rsidR="006669C4">
        <w:rPr>
          <w:rFonts w:ascii="Calibri" w:hAnsi="Calibri" w:cs="Calibri"/>
          <w:b/>
          <w:bCs/>
          <w:sz w:val="18"/>
          <w:szCs w:val="18"/>
        </w:rPr>
        <w:t>P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b/>
          <w:bCs/>
          <w:sz w:val="18"/>
          <w:szCs w:val="18"/>
        </w:rPr>
        <w:t>ITIONS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OF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z w:val="18"/>
          <w:szCs w:val="18"/>
        </w:rPr>
        <w:t>RESP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ON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b/>
          <w:bCs/>
          <w:sz w:val="18"/>
          <w:szCs w:val="18"/>
        </w:rPr>
        <w:t>IBILITY</w:t>
      </w:r>
    </w:p>
    <w:p w:rsidR="00862E39" w:rsidRDefault="00862E39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Calibri" w:hAnsi="Calibri" w:cs="Calibri"/>
          <w:sz w:val="10"/>
          <w:szCs w:val="10"/>
        </w:rPr>
      </w:pPr>
    </w:p>
    <w:p w:rsidR="00197C51" w:rsidRDefault="008E295B" w:rsidP="00197C51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214B6AC3" wp14:editId="654B8CE2">
                <wp:simplePos x="0" y="0"/>
                <wp:positionH relativeFrom="page">
                  <wp:posOffset>457200</wp:posOffset>
                </wp:positionH>
                <wp:positionV relativeFrom="paragraph">
                  <wp:posOffset>31115</wp:posOffset>
                </wp:positionV>
                <wp:extent cx="76200" cy="76200"/>
                <wp:effectExtent l="0" t="0" r="0" b="0"/>
                <wp:wrapNone/>
                <wp:docPr id="1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AD2F21E" wp14:editId="199F52DA">
                                  <wp:extent cx="76200" cy="762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left:0;text-align:left;margin-left:36pt;margin-top:2.45pt;width:6pt;height:6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aKqgIAAKcFAAAOAAAAZHJzL2Uyb0RvYy54bWysVNtu2zAMfR+wfxD07vpS52KjTtHG8TCg&#10;24p1+wDFlmNhsuRJSpxu2L+PkuOkSV+GbX4wKIk65DmkeHO7bznaUaWZFBkOrwKMqChlxcQmw1+/&#10;FN4cI22IqAiXgmb4mWp8u3j75qbvUhrJRvKKKgQgQqd9l+HGmC71fV02tCX6SnZUwGEtVUsMLNXG&#10;rxTpAb3lfhQEU7+XquqULKnWsJsPh3jh8OualuZTXWtqEM8w5GbcX7n/2v79xQ1JN4p0DSsPaZC/&#10;yKIlTEDQI1RODEFbxV5BtaxUUsvaXJWy9WVds5I6DsAmDC7YPDWko44LiKO7o0z6/8GWH3ePCrEK&#10;ahdiJEgLNfoMqhGx4RRFTqC+0yn4PXWPylLU3YMsv2kk5LIBN3qnlOwbSipIK7SC+mcX7ELDVbTu&#10;P8gK4MnWSKfVvlatBQQV0N6V5PlYEro3qITN2RSqjFEJJ4Np8Uk6Xu2UNu+obJE1MqwgcwdNdg/a&#10;DK6ji40kZME4dzXn4mwDMIcdCAxX7ZlNwZXwZxIkq/lqHntxNF15cZDn3l2xjL1pEc4m+XW+XObh&#10;Lxs3jNOGVRUVNszYTmH8Z+U6NPbQCMeG0pKzysLZlLTarJdcoR2Bdi7c5wSHk5Obf56G0wu4XFAK&#10;ozi4jxKvmM5nXlzEEy+ZBXMvCJP7ZBrESZwX55QemKD/Tgn1GU4m0cRV6UXSF9wC973mRtKWGRgY&#10;nLUZnh+dSGr7byUqV1pDGB/sF1LY9E9SQLnHQrtutQ1qZ4ZOzX69H97DtQ1vt9ayeob+VRI6DHoR&#10;ph0YjVQ/MOphcmRYf98SRTHi7wW8ATtmRkONxno0iCjhaoYNRoO5NMM42naKbRpADp02Qt7BO6mZ&#10;6+JTFofXBdPAkTlMLjtuXq6d12m+Ln4DAAD//wMAUEsDBBQABgAIAAAAIQDBMXg83QAAAAYBAAAP&#10;AAAAZHJzL2Rvd25yZXYueG1sTI/NTsMwEITvlfoO1iJxax2qqiQhTlXxo3KEFqlwc+MliWqvo9ht&#10;Ak/PcoLjaEYz3xTr0VlxwT60nhTczBMQSJU3LdUK3vZPsxREiJqMtp5QwRcGWJfTSaFz4wd6xcsu&#10;1oJLKORaQRNjl0sZqgadDnPfIbH36XunI8u+lqbXA5c7KxdJspJOt8QLje7wvsHqtDs7Bdu027w/&#10;+++hto8f28PLIXvYZ1Gp66txcwci4hj/wvCLz+hQMtPRn8kEYRXcLvhKVLDMQLCdLlkeObbKQJaF&#10;/I9f/gAAAP//AwBQSwECLQAUAAYACAAAACEAtoM4kv4AAADhAQAAEwAAAAAAAAAAAAAAAAAAAAAA&#10;W0NvbnRlbnRfVHlwZXNdLnhtbFBLAQItABQABgAIAAAAIQA4/SH/1gAAAJQBAAALAAAAAAAAAAAA&#10;AAAAAC8BAABfcmVscy8ucmVsc1BLAQItABQABgAIAAAAIQBpQIaKqgIAAKcFAAAOAAAAAAAAAAAA&#10;AAAAAC4CAABkcnMvZTJvRG9jLnhtbFBLAQItABQABgAIAAAAIQDBMXg8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v</w:t>
      </w:r>
      <w:r w:rsidR="006669C4">
        <w:rPr>
          <w:rFonts w:ascii="Calibri" w:hAnsi="Calibri" w:cs="Calibri"/>
          <w:b/>
          <w:bCs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z w:val="18"/>
          <w:szCs w:val="18"/>
        </w:rPr>
        <w:t xml:space="preserve">t 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oo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din</w:t>
      </w:r>
      <w:r w:rsidR="006669C4">
        <w:rPr>
          <w:rFonts w:ascii="Calibri" w:hAnsi="Calibri" w:cs="Calibri"/>
          <w:b/>
          <w:bCs/>
          <w:sz w:val="18"/>
          <w:szCs w:val="18"/>
        </w:rPr>
        <w:t>at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r</w:t>
      </w:r>
      <w:r w:rsidR="006669C4">
        <w:rPr>
          <w:rFonts w:ascii="Calibri" w:hAnsi="Calibri" w:cs="Calibri"/>
          <w:b/>
          <w:bCs/>
          <w:sz w:val="18"/>
          <w:szCs w:val="18"/>
        </w:rPr>
        <w:t>- O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rg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ni</w:t>
      </w:r>
      <w:r w:rsidR="006669C4">
        <w:rPr>
          <w:rFonts w:ascii="Calibri" w:hAnsi="Calibri" w:cs="Calibri"/>
          <w:b/>
          <w:bCs/>
          <w:sz w:val="18"/>
          <w:szCs w:val="18"/>
        </w:rPr>
        <w:t>z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 w:rsidR="006669C4">
        <w:rPr>
          <w:rFonts w:ascii="Calibri" w:hAnsi="Calibri" w:cs="Calibri"/>
          <w:b/>
          <w:bCs/>
          <w:sz w:val="18"/>
          <w:szCs w:val="18"/>
        </w:rPr>
        <w:t>d</w:t>
      </w:r>
      <w:r w:rsidR="002C1507">
        <w:rPr>
          <w:rFonts w:ascii="Calibri" w:hAnsi="Calibri" w:cs="Calibri"/>
          <w:b/>
          <w:bCs/>
          <w:spacing w:val="-1"/>
          <w:sz w:val="18"/>
          <w:szCs w:val="18"/>
        </w:rPr>
        <w:t xml:space="preserve"> intra and inter school events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(</w:t>
      </w:r>
      <w:r w:rsidR="006669C4">
        <w:rPr>
          <w:rFonts w:ascii="Calibri" w:hAnsi="Calibri" w:cs="Calibri"/>
          <w:b/>
          <w:bCs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h</w:t>
      </w:r>
      <w:r w:rsidR="00EE32B3">
        <w:rPr>
          <w:rFonts w:ascii="Calibri" w:hAnsi="Calibri" w:cs="Calibri"/>
          <w:b/>
          <w:bCs/>
          <w:sz w:val="18"/>
          <w:szCs w:val="18"/>
        </w:rPr>
        <w:t>e B</w:t>
      </w:r>
      <w:r w:rsidR="006669C4">
        <w:rPr>
          <w:rFonts w:ascii="Calibri" w:hAnsi="Calibri" w:cs="Calibri"/>
          <w:b/>
          <w:bCs/>
          <w:sz w:val="18"/>
          <w:szCs w:val="18"/>
        </w:rPr>
        <w:t>a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y</w:t>
      </w:r>
      <w:r w:rsidR="006669C4">
        <w:rPr>
          <w:rFonts w:ascii="Calibri" w:hAnsi="Calibri" w:cs="Calibri"/>
          <w:b/>
          <w:bCs/>
          <w:sz w:val="18"/>
          <w:szCs w:val="18"/>
        </w:rPr>
        <w:t>an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 w:rsidR="00EE32B3">
        <w:rPr>
          <w:rFonts w:ascii="Calibri" w:hAnsi="Calibri" w:cs="Calibri"/>
          <w:b/>
          <w:bCs/>
          <w:sz w:val="18"/>
          <w:szCs w:val="18"/>
        </w:rPr>
        <w:t>T</w:t>
      </w:r>
      <w:r w:rsidR="006669C4">
        <w:rPr>
          <w:rFonts w:ascii="Calibri" w:hAnsi="Calibri" w:cs="Calibri"/>
          <w:b/>
          <w:bCs/>
          <w:spacing w:val="1"/>
          <w:sz w:val="18"/>
          <w:szCs w:val="18"/>
        </w:rPr>
        <w:t>r</w:t>
      </w:r>
      <w:r w:rsidR="00EE32B3">
        <w:rPr>
          <w:rFonts w:ascii="Calibri" w:hAnsi="Calibri" w:cs="Calibri"/>
          <w:b/>
          <w:bCs/>
          <w:sz w:val="18"/>
          <w:szCs w:val="18"/>
        </w:rPr>
        <w:t>ee</w:t>
      </w:r>
      <w:r w:rsidR="006669C4">
        <w:rPr>
          <w:rFonts w:ascii="Calibri" w:hAnsi="Calibri" w:cs="Calibri"/>
          <w:b/>
          <w:bCs/>
          <w:spacing w:val="3"/>
          <w:sz w:val="18"/>
          <w:szCs w:val="18"/>
        </w:rPr>
        <w:t xml:space="preserve"> 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Sc</w:t>
      </w:r>
      <w:r w:rsidR="006669C4">
        <w:rPr>
          <w:rFonts w:ascii="Calibri" w:hAnsi="Calibri" w:cs="Calibri"/>
          <w:b/>
          <w:bCs/>
          <w:spacing w:val="2"/>
          <w:sz w:val="18"/>
          <w:szCs w:val="18"/>
        </w:rPr>
        <w:t>h</w:t>
      </w:r>
      <w:r w:rsidR="006669C4">
        <w:rPr>
          <w:rFonts w:ascii="Calibri" w:hAnsi="Calibri" w:cs="Calibri"/>
          <w:b/>
          <w:bCs/>
          <w:spacing w:val="-1"/>
          <w:sz w:val="18"/>
          <w:szCs w:val="18"/>
        </w:rPr>
        <w:t>ool</w:t>
      </w:r>
      <w:r w:rsidR="006669C4">
        <w:rPr>
          <w:rFonts w:ascii="Calibri" w:hAnsi="Calibri" w:cs="Calibri"/>
          <w:sz w:val="18"/>
          <w:szCs w:val="18"/>
        </w:rPr>
        <w:t>)</w:t>
      </w:r>
      <w:r w:rsidR="00197C51">
        <w:rPr>
          <w:rFonts w:ascii="Calibri" w:hAnsi="Calibri" w:cs="Calibri"/>
          <w:sz w:val="18"/>
          <w:szCs w:val="18"/>
        </w:rPr>
        <w:t xml:space="preserve"> </w:t>
      </w:r>
    </w:p>
    <w:p w:rsidR="00862E39" w:rsidRDefault="006669C4" w:rsidP="00197C51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pacing w:val="1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esp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ns</w:t>
      </w:r>
      <w:r>
        <w:rPr>
          <w:rFonts w:ascii="Calibri" w:hAnsi="Calibri" w:cs="Calibri"/>
          <w:spacing w:val="2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b</w:t>
      </w:r>
      <w:r>
        <w:rPr>
          <w:rFonts w:ascii="Calibri" w:hAnsi="Calibri" w:cs="Calibri"/>
          <w:sz w:val="18"/>
          <w:szCs w:val="18"/>
        </w:rPr>
        <w:t>le</w:t>
      </w:r>
      <w:r>
        <w:rPr>
          <w:rFonts w:ascii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f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>r Eve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t ma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pacing w:val="2"/>
          <w:sz w:val="18"/>
          <w:szCs w:val="18"/>
        </w:rPr>
        <w:t>a</w:t>
      </w:r>
      <w:r>
        <w:rPr>
          <w:rFonts w:ascii="Calibri" w:hAnsi="Calibri" w:cs="Calibri"/>
          <w:spacing w:val="-1"/>
          <w:sz w:val="18"/>
          <w:szCs w:val="18"/>
        </w:rPr>
        <w:t>ge</w:t>
      </w:r>
      <w:r>
        <w:rPr>
          <w:rFonts w:ascii="Calibri" w:hAnsi="Calibri" w:cs="Calibri"/>
          <w:sz w:val="18"/>
          <w:szCs w:val="18"/>
        </w:rPr>
        <w:t>m</w:t>
      </w:r>
      <w:r>
        <w:rPr>
          <w:rFonts w:ascii="Calibri" w:hAnsi="Calibri" w:cs="Calibri"/>
          <w:spacing w:val="2"/>
          <w:sz w:val="18"/>
          <w:szCs w:val="18"/>
        </w:rPr>
        <w:t>e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 xml:space="preserve">t, </w:t>
      </w:r>
      <w:r>
        <w:rPr>
          <w:rFonts w:ascii="Calibri" w:hAnsi="Calibri" w:cs="Calibri"/>
          <w:spacing w:val="1"/>
          <w:sz w:val="18"/>
          <w:szCs w:val="18"/>
        </w:rPr>
        <w:t>E</w:t>
      </w:r>
      <w:r>
        <w:rPr>
          <w:rFonts w:ascii="Calibri" w:hAnsi="Calibri" w:cs="Calibri"/>
          <w:sz w:val="18"/>
          <w:szCs w:val="18"/>
        </w:rPr>
        <w:t>ve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t c</w:t>
      </w:r>
      <w:r>
        <w:rPr>
          <w:rFonts w:ascii="Calibri" w:hAnsi="Calibri" w:cs="Calibri"/>
          <w:spacing w:val="1"/>
          <w:sz w:val="18"/>
          <w:szCs w:val="18"/>
        </w:rPr>
        <w:t>oo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d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at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pacing w:val="-1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>r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z w:val="18"/>
          <w:szCs w:val="18"/>
        </w:rPr>
        <w:t>vi</w:t>
      </w:r>
      <w:r>
        <w:rPr>
          <w:rFonts w:ascii="Calibri" w:hAnsi="Calibri" w:cs="Calibri"/>
          <w:spacing w:val="-1"/>
          <w:sz w:val="18"/>
          <w:szCs w:val="18"/>
        </w:rPr>
        <w:t>d</w:t>
      </w:r>
      <w:r>
        <w:rPr>
          <w:rFonts w:ascii="Calibri" w:hAnsi="Calibri" w:cs="Calibri"/>
          <w:spacing w:val="2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g</w:t>
      </w:r>
      <w:r>
        <w:rPr>
          <w:rFonts w:ascii="Calibri" w:hAnsi="Calibri" w:cs="Calibri"/>
          <w:spacing w:val="2"/>
          <w:sz w:val="18"/>
          <w:szCs w:val="18"/>
        </w:rPr>
        <w:t xml:space="preserve"> </w:t>
      </w:r>
      <w:r>
        <w:rPr>
          <w:rFonts w:ascii="Calibri" w:hAnsi="Calibri" w:cs="Calibri"/>
          <w:spacing w:val="-1"/>
          <w:sz w:val="18"/>
          <w:szCs w:val="18"/>
        </w:rPr>
        <w:t>ne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pacing w:val="-1"/>
          <w:sz w:val="18"/>
          <w:szCs w:val="18"/>
        </w:rPr>
        <w:t>ess</w:t>
      </w:r>
      <w:r>
        <w:rPr>
          <w:rFonts w:ascii="Calibri" w:hAnsi="Calibri" w:cs="Calibri"/>
          <w:spacing w:val="2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 xml:space="preserve">ry </w:t>
      </w:r>
      <w:r>
        <w:rPr>
          <w:rFonts w:ascii="Calibri" w:hAnsi="Calibri" w:cs="Calibri"/>
          <w:spacing w:val="-1"/>
          <w:sz w:val="18"/>
          <w:szCs w:val="18"/>
        </w:rPr>
        <w:t>l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g</w:t>
      </w:r>
      <w:r>
        <w:rPr>
          <w:rFonts w:ascii="Calibri" w:hAnsi="Calibri" w:cs="Calibri"/>
          <w:sz w:val="18"/>
          <w:szCs w:val="18"/>
        </w:rPr>
        <w:t>i</w:t>
      </w:r>
      <w:r>
        <w:rPr>
          <w:rFonts w:ascii="Calibri" w:hAnsi="Calibri" w:cs="Calibri"/>
          <w:spacing w:val="-1"/>
          <w:sz w:val="18"/>
          <w:szCs w:val="18"/>
        </w:rPr>
        <w:t>s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c</w:t>
      </w:r>
      <w:r>
        <w:rPr>
          <w:rFonts w:ascii="Calibri" w:hAnsi="Calibri" w:cs="Calibri"/>
          <w:spacing w:val="-1"/>
          <w:sz w:val="18"/>
          <w:szCs w:val="18"/>
        </w:rPr>
        <w:t>s</w:t>
      </w:r>
      <w:r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pacing w:val="2"/>
          <w:sz w:val="18"/>
          <w:szCs w:val="18"/>
        </w:rPr>
        <w:t>r</w:t>
      </w:r>
      <w:r>
        <w:rPr>
          <w:rFonts w:ascii="Calibri" w:hAnsi="Calibri" w:cs="Calibri"/>
          <w:spacing w:val="-1"/>
          <w:sz w:val="18"/>
          <w:szCs w:val="18"/>
        </w:rPr>
        <w:t>es</w:t>
      </w:r>
      <w:r>
        <w:rPr>
          <w:rFonts w:ascii="Calibri" w:hAnsi="Calibri" w:cs="Calibri"/>
          <w:spacing w:val="1"/>
          <w:sz w:val="18"/>
          <w:szCs w:val="18"/>
        </w:rPr>
        <w:t>u</w:t>
      </w:r>
      <w:r>
        <w:rPr>
          <w:rFonts w:ascii="Calibri" w:hAnsi="Calibri" w:cs="Calibri"/>
          <w:sz w:val="18"/>
          <w:szCs w:val="18"/>
        </w:rPr>
        <w:t>lts</w:t>
      </w:r>
      <w:r>
        <w:rPr>
          <w:rFonts w:ascii="Calibri" w:hAnsi="Calibri" w:cs="Calibri"/>
          <w:spacing w:val="-1"/>
          <w:sz w:val="18"/>
          <w:szCs w:val="18"/>
        </w:rPr>
        <w:t xml:space="preserve"> e</w:t>
      </w:r>
      <w:r>
        <w:rPr>
          <w:rFonts w:ascii="Calibri" w:hAnsi="Calibri" w:cs="Calibri"/>
          <w:sz w:val="18"/>
          <w:szCs w:val="18"/>
        </w:rPr>
        <w:t>va</w:t>
      </w:r>
      <w:r>
        <w:rPr>
          <w:rFonts w:ascii="Calibri" w:hAnsi="Calibri" w:cs="Calibri"/>
          <w:spacing w:val="2"/>
          <w:sz w:val="18"/>
          <w:szCs w:val="18"/>
        </w:rPr>
        <w:t>l</w:t>
      </w:r>
      <w:r>
        <w:rPr>
          <w:rFonts w:ascii="Calibri" w:hAnsi="Calibri" w:cs="Calibri"/>
          <w:spacing w:val="-1"/>
          <w:sz w:val="18"/>
          <w:szCs w:val="18"/>
        </w:rPr>
        <w:t>u</w:t>
      </w:r>
      <w:r>
        <w:rPr>
          <w:rFonts w:ascii="Calibri" w:hAnsi="Calibri" w:cs="Calibri"/>
          <w:spacing w:val="2"/>
          <w:sz w:val="18"/>
          <w:szCs w:val="18"/>
        </w:rPr>
        <w:t>a</w:t>
      </w:r>
      <w:r>
        <w:rPr>
          <w:rFonts w:ascii="Calibri" w:hAnsi="Calibri" w:cs="Calibri"/>
          <w:sz w:val="18"/>
          <w:szCs w:val="18"/>
        </w:rPr>
        <w:t>t</w:t>
      </w:r>
      <w:r>
        <w:rPr>
          <w:rFonts w:ascii="Calibri" w:hAnsi="Calibri" w:cs="Calibri"/>
          <w:spacing w:val="-1"/>
          <w:sz w:val="18"/>
          <w:szCs w:val="18"/>
        </w:rPr>
        <w:t>i</w:t>
      </w:r>
      <w:r>
        <w:rPr>
          <w:rFonts w:ascii="Calibri" w:hAnsi="Calibri" w:cs="Calibri"/>
          <w:spacing w:val="1"/>
          <w:sz w:val="18"/>
          <w:szCs w:val="18"/>
        </w:rPr>
        <w:t>o</w:t>
      </w:r>
      <w:r>
        <w:rPr>
          <w:rFonts w:ascii="Calibri" w:hAnsi="Calibri" w:cs="Calibri"/>
          <w:spacing w:val="-1"/>
          <w:sz w:val="18"/>
          <w:szCs w:val="18"/>
        </w:rPr>
        <w:t>n</w:t>
      </w:r>
      <w:r>
        <w:rPr>
          <w:rFonts w:ascii="Calibri" w:hAnsi="Calibri" w:cs="Calibri"/>
          <w:sz w:val="18"/>
          <w:szCs w:val="18"/>
        </w:rPr>
        <w:t>.</w:t>
      </w:r>
    </w:p>
    <w:p w:rsidR="00862E39" w:rsidRDefault="00862E39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Calibri" w:hAnsi="Calibri" w:cs="Calibri"/>
        </w:rPr>
      </w:pPr>
    </w:p>
    <w:p w:rsidR="00862E39" w:rsidRDefault="006669C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b/>
          <w:bCs/>
          <w:sz w:val="18"/>
          <w:szCs w:val="18"/>
        </w:rPr>
        <w:t>OT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H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z w:val="18"/>
          <w:szCs w:val="18"/>
        </w:rPr>
        <w:t>R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 xml:space="preserve"> </w:t>
      </w:r>
      <w:r>
        <w:rPr>
          <w:rFonts w:ascii="Calibri" w:hAnsi="Calibri" w:cs="Calibri"/>
          <w:b/>
          <w:bCs/>
          <w:sz w:val="18"/>
          <w:szCs w:val="18"/>
        </w:rPr>
        <w:t>I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N</w:t>
      </w:r>
      <w:r>
        <w:rPr>
          <w:rFonts w:ascii="Calibri" w:hAnsi="Calibri" w:cs="Calibri"/>
          <w:b/>
          <w:bCs/>
          <w:sz w:val="18"/>
          <w:szCs w:val="18"/>
        </w:rPr>
        <w:t>T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R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S</w:t>
      </w:r>
      <w:r>
        <w:rPr>
          <w:rFonts w:ascii="Calibri" w:hAnsi="Calibri" w:cs="Calibri"/>
          <w:b/>
          <w:bCs/>
          <w:sz w:val="18"/>
          <w:szCs w:val="18"/>
        </w:rPr>
        <w:t xml:space="preserve">T &amp; 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A</w:t>
      </w:r>
      <w:r>
        <w:rPr>
          <w:rFonts w:ascii="Calibri" w:hAnsi="Calibri" w:cs="Calibri"/>
          <w:b/>
          <w:bCs/>
          <w:sz w:val="18"/>
          <w:szCs w:val="18"/>
        </w:rPr>
        <w:t>CTI</w:t>
      </w:r>
      <w:r>
        <w:rPr>
          <w:rFonts w:ascii="Calibri" w:hAnsi="Calibri" w:cs="Calibri"/>
          <w:b/>
          <w:bCs/>
          <w:spacing w:val="-1"/>
          <w:sz w:val="18"/>
          <w:szCs w:val="18"/>
        </w:rPr>
        <w:t>V</w:t>
      </w:r>
      <w:r>
        <w:rPr>
          <w:rFonts w:ascii="Calibri" w:hAnsi="Calibri" w:cs="Calibri"/>
          <w:b/>
          <w:bCs/>
          <w:sz w:val="18"/>
          <w:szCs w:val="18"/>
        </w:rPr>
        <w:t>ITI</w:t>
      </w:r>
      <w:r>
        <w:rPr>
          <w:rFonts w:ascii="Calibri" w:hAnsi="Calibri" w:cs="Calibri"/>
          <w:b/>
          <w:bCs/>
          <w:spacing w:val="1"/>
          <w:sz w:val="18"/>
          <w:szCs w:val="18"/>
        </w:rPr>
        <w:t>E</w:t>
      </w:r>
      <w:r>
        <w:rPr>
          <w:rFonts w:ascii="Calibri" w:hAnsi="Calibri" w:cs="Calibri"/>
          <w:b/>
          <w:bCs/>
          <w:sz w:val="18"/>
          <w:szCs w:val="18"/>
        </w:rPr>
        <w:t>S</w:t>
      </w:r>
    </w:p>
    <w:p w:rsidR="00862E39" w:rsidRDefault="008E295B">
      <w:pPr>
        <w:widowControl w:val="0"/>
        <w:autoSpaceDE w:val="0"/>
        <w:autoSpaceDN w:val="0"/>
        <w:adjustRightInd w:val="0"/>
        <w:spacing w:before="46" w:after="0" w:line="240" w:lineRule="auto"/>
        <w:ind w:left="50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10795</wp:posOffset>
                </wp:positionV>
                <wp:extent cx="6703695" cy="125730"/>
                <wp:effectExtent l="0" t="0" r="0" b="0"/>
                <wp:wrapNone/>
                <wp:docPr id="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3695" cy="125730"/>
                          <a:chOff x="675" y="17"/>
                          <a:chExt cx="10557" cy="198"/>
                        </a:xfrm>
                      </wpg:grpSpPr>
                      <wps:wsp>
                        <wps:cNvPr id="7" name="Freeform 22"/>
                        <wps:cNvSpPr>
                          <a:spLocks/>
                        </wps:cNvSpPr>
                        <wps:spPr bwMode="auto">
                          <a:xfrm>
                            <a:off x="691" y="32"/>
                            <a:ext cx="10526" cy="0"/>
                          </a:xfrm>
                          <a:custGeom>
                            <a:avLst/>
                            <a:gdLst>
                              <a:gd name="T0" fmla="*/ 0 w 10526"/>
                              <a:gd name="T1" fmla="*/ 10526 w 1052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20" y="95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E39" w:rsidRDefault="008E295B">
                              <w:pPr>
                                <w:spacing w:after="0" w:line="120" w:lineRule="atLeast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76200" cy="76200"/>
                                    <wp:effectExtent l="0" t="0" r="0" b="0"/>
                                    <wp:docPr id="28" name="Picture 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62E39" w:rsidRDefault="00862E3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2" style="position:absolute;left:0;text-align:left;margin-left:33.75pt;margin-top:.85pt;width:527.85pt;height:9.9pt;z-index:-251651584;mso-position-horizontal-relative:page" coordorigin="675,17" coordsize="10557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JLAGAQAALILAAAOAAAAZHJzL2Uyb0RvYy54bWzkVtuO2zYQfS/QfyD0WMCri2XZElYbbHxZ&#10;FNgmQbP9AFqiLKESqZK05U3Rf+9wKCmy00XaTdGX+kEmNaO5nJk55O2bc1OTE5OqEjx1/BvPIYxn&#10;Iq/4IXV+edrNVg5RmvKc1oKz1Hlmynlz9/13t12bsECUos6ZJGCEq6RrU6fUuk1cV2Ula6i6ES3j&#10;ICyEbKiGrTy4uaQdWG9qN/C8yO2EzFspMqYUvN1YoXOH9ouCZfp9USimSZ06EJvGp8Tn3jzdu1ua&#10;HCRtyyrrw6CviKKhFQeno6kN1ZQcZfWFqabKpFCi0DeZaFxRFFXGMAfIxveusnmQ4thiLoekO7Qj&#10;TADtFU6vNpu9O32QpMpTZ+EQThsoEXolgW+w6dpDAioPsv3YfpA2QVg+iuxXBWL3Wm72B6tM9t1P&#10;Igd79KgFYnMuZGNMQNbkjCV4HkvAzppk8DJaevMohlgykPnBYjnva5SVUEjzWbQEqREubfGyctt/&#10;63uLxbL/Ml4ZqUsT6xQD7QMzWUGzqc94qm/D82NJW4ZlUgasHk+IxOK5k4yZBiZBYCFFrQFPNQVz&#10;IjExKsD8qzBGsY94zNE6TQYkAY0gsmgghCMWNMmOSj8wgcWgp0el7RTksMIS533kTzAxRVPDQPzg&#10;Eo90xNrstQclcD8qocJUEbweBru0HFxlZ977ghWhhis8bJFWKFNj43joDbAASiauF3Rt+kOOqGu/&#10;6V1IIIHr8ZcOgfHf2w5qqTaRGRdmSTpoLgTPvGnEiT0JlOmrrgUvn6U1n2r14E9ysHL4xLjAzhzd&#10;mmgnFeFiV9U1glxzDCY2fW1CUKKuciPFjTzs17UkJ2q4DX99z1+oAYfwHK2VjObbfq1pVds1eK8R&#10;XmicHgXTQkhev8devF1tV+EsDKLtLPQ2m9n9bh3Oop2/XGzmm/V64/9hQvPDpKzynHET3UCkfvj3&#10;BqundEuBI5VeZKGmye7w92Wy7mUYiDLkMvxjdsAEdrAsDexF/gxDJoU9GeAkg0Up5CeHdHAqpI76&#10;7Uglc0j9IweaiP0wNMcIbsLFMoCNnEr2UwnlGZhKHe1Aj5vlWtuj59jK6lCCJx/LysU9cGRRmTnE&#10;+GxU/QaY6j+irHigrJ9hZGAqa0aC+cucRbhYl6DG7qUUnekuQAiPDUwCqNCS3ID4V6kM4YSZAf7H&#10;hh2pzMBsD4RhzIezpJWWyohZpI6ZdYR0oDUzcL2KmZmL2bp48X8YA3s49JPtB6H3Nohnu2i1nIW7&#10;cDGLl95q5vnx2zjywjjc7C4n+7Hi7Nsn2xBavAgWr+azptJwY6yrJnVWI+nR5CVyG4nJhD8wwfD/&#10;V4ygz/szXoj8cGj9f0gSI0GM5AALSwyw+BdJAW81cDHEdPpLrLl5Tvewnl617/4EAAD//wMAUEsD&#10;BBQABgAIAAAAIQAMo+KL3wAAAAgBAAAPAAAAZHJzL2Rvd25yZXYueG1sTI9Ba8JAEIXvhf6HZQq9&#10;1U0i0RKzEZG2JylUC8XbmB2TYHY2ZNck/vuup/b45j3e+yZfT6YVA/WusawgnkUgiEurG64UfB/e&#10;X15BOI+ssbVMCm7kYF08PuSYaTvyFw17X4lQwi5DBbX3XSalK2sy6Ga2Iw7e2fYGfZB9JXWPYyg3&#10;rUyiaCENNhwWauxoW1N52V+Ngo8Rx808fht2l/P2djyknz+7mJR6fpo2KxCeJv8Xhjt+QIciMJ3s&#10;lbUTrYLFMg3JcF+CuNtxMk9AnBQkcQqyyOX/B4pfAAAA//8DAFBLAQItABQABgAIAAAAIQC2gziS&#10;/gAAAOEBAAATAAAAAAAAAAAAAAAAAAAAAABbQ29udGVudF9UeXBlc10ueG1sUEsBAi0AFAAGAAgA&#10;AAAhADj9If/WAAAAlAEAAAsAAAAAAAAAAAAAAAAALwEAAF9yZWxzLy5yZWxzUEsBAi0AFAAGAAgA&#10;AAAhAHPYksAYBAAAsgsAAA4AAAAAAAAAAAAAAAAALgIAAGRycy9lMm9Eb2MueG1sUEsBAi0AFAAG&#10;AAgAAAAhAAyj4ovfAAAACAEAAA8AAAAAAAAAAAAAAAAAcgYAAGRycy9kb3ducmV2LnhtbFBLBQYA&#10;AAAABAAEAPMAAAB+BwAAAAA=&#10;" o:allowincell="f">
                <v:shape id="Freeform 22" o:spid="_x0000_s1043" style="position:absolute;left:691;top:32;width:10526;height:0;visibility:visible;mso-wrap-style:square;v-text-anchor:top" coordsize="105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738EA&#10;AADaAAAADwAAAGRycy9kb3ducmV2LnhtbESPQYvCMBSE74L/IbyFvWlaF1ytRhFh1atWBG+P5tnW&#10;bV5KktX6740g7HGYmW+Y+bIzjbiR87VlBekwAUFcWF1zqeCY/wwmIHxA1thYJgUP8rBc9HtzzLS9&#10;855uh1CKCGGfoYIqhDaT0hcVGfRD2xJH72KdwRClK6V2eI9w08hRkoylwZrjQoUtrSsqfg9/RsHk&#10;ave76TlNtw2ecn10m9NX2Cj1+dGtZiACdeE//G7vtIJveF2JN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Eu9/BAAAA2gAAAA8AAAAAAAAAAAAAAAAAmAIAAGRycy9kb3du&#10;cmV2LnhtbFBLBQYAAAAABAAEAPUAAACGAwAAAAA=&#10;" path="m,l10526,e" filled="f" strokeweight=".54325mm">
                  <v:path arrowok="t" o:connecttype="custom" o:connectlocs="0,0;10526,0" o:connectangles="0,0"/>
                </v:shape>
                <v:rect id="Rectangle 23" o:spid="_x0000_s1044" style="position:absolute;left:720;top:95;width:120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62E39" w:rsidRDefault="008E295B">
                        <w:pPr>
                          <w:spacing w:after="0" w:line="120" w:lineRule="atLeast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76200" cy="76200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62E39" w:rsidRDefault="00862E3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6669C4">
        <w:rPr>
          <w:rFonts w:ascii="Calibri" w:hAnsi="Calibri" w:cs="Calibri"/>
          <w:sz w:val="18"/>
          <w:szCs w:val="18"/>
        </w:rPr>
        <w:t>B</w:t>
      </w:r>
      <w:r w:rsidR="006669C4">
        <w:rPr>
          <w:rFonts w:ascii="Calibri" w:hAnsi="Calibri" w:cs="Calibri"/>
          <w:spacing w:val="1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ic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k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pacing w:val="1"/>
          <w:sz w:val="18"/>
          <w:szCs w:val="18"/>
        </w:rPr>
        <w:t>ow</w:t>
      </w:r>
      <w:r w:rsidR="006669C4">
        <w:rPr>
          <w:rFonts w:ascii="Calibri" w:hAnsi="Calibri" w:cs="Calibri"/>
          <w:sz w:val="18"/>
          <w:szCs w:val="18"/>
        </w:rPr>
        <w:t>l</w:t>
      </w:r>
      <w:r w:rsidR="006669C4">
        <w:rPr>
          <w:rFonts w:ascii="Calibri" w:hAnsi="Calibri" w:cs="Calibri"/>
          <w:spacing w:val="-1"/>
          <w:sz w:val="18"/>
          <w:szCs w:val="18"/>
        </w:rPr>
        <w:t>edg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f MS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Wo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sz w:val="18"/>
          <w:szCs w:val="18"/>
        </w:rPr>
        <w:t>, MS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E</w:t>
      </w:r>
      <w:r w:rsidR="006669C4">
        <w:rPr>
          <w:rFonts w:ascii="Calibri" w:hAnsi="Calibri" w:cs="Calibri"/>
          <w:spacing w:val="-1"/>
          <w:sz w:val="18"/>
          <w:szCs w:val="18"/>
        </w:rPr>
        <w:t>x</w:t>
      </w:r>
      <w:r w:rsidR="006669C4">
        <w:rPr>
          <w:rFonts w:ascii="Calibri" w:hAnsi="Calibri" w:cs="Calibri"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l, MS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Pow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rP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t, MS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A</w:t>
      </w:r>
      <w:r w:rsidR="006669C4">
        <w:rPr>
          <w:rFonts w:ascii="Calibri" w:hAnsi="Calibri" w:cs="Calibri"/>
          <w:spacing w:val="1"/>
          <w:sz w:val="18"/>
          <w:szCs w:val="18"/>
        </w:rPr>
        <w:t>cc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pacing w:val="1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, 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1"/>
          <w:sz w:val="18"/>
          <w:szCs w:val="18"/>
        </w:rPr>
        <w:t>n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 xml:space="preserve">t, </w:t>
      </w:r>
      <w:r w:rsidR="006669C4">
        <w:rPr>
          <w:rFonts w:ascii="Calibri" w:hAnsi="Calibri" w:cs="Calibri"/>
          <w:spacing w:val="1"/>
          <w:sz w:val="18"/>
          <w:szCs w:val="18"/>
        </w:rPr>
        <w:t>HT</w:t>
      </w:r>
      <w:r w:rsidR="006669C4">
        <w:rPr>
          <w:rFonts w:ascii="Calibri" w:hAnsi="Calibri" w:cs="Calibri"/>
          <w:sz w:val="18"/>
          <w:szCs w:val="18"/>
        </w:rPr>
        <w:t>M</w:t>
      </w:r>
      <w:r w:rsidR="006669C4">
        <w:rPr>
          <w:rFonts w:ascii="Calibri" w:hAnsi="Calibri" w:cs="Calibri"/>
          <w:spacing w:val="1"/>
          <w:sz w:val="18"/>
          <w:szCs w:val="18"/>
        </w:rPr>
        <w:t>L</w:t>
      </w:r>
      <w:r w:rsidR="006669C4">
        <w:rPr>
          <w:rFonts w:ascii="Calibri" w:hAnsi="Calibri" w:cs="Calibri"/>
          <w:sz w:val="18"/>
          <w:szCs w:val="18"/>
        </w:rPr>
        <w:t xml:space="preserve">, 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>PS</w:t>
      </w:r>
      <w:r w:rsidR="006669C4">
        <w:rPr>
          <w:rFonts w:ascii="Calibri" w:hAnsi="Calibri" w:cs="Calibri"/>
          <w:spacing w:val="-2"/>
          <w:sz w:val="18"/>
          <w:szCs w:val="18"/>
        </w:rPr>
        <w:t>S</w:t>
      </w:r>
      <w:r w:rsidR="006669C4">
        <w:rPr>
          <w:rFonts w:ascii="Calibri" w:hAnsi="Calibri" w:cs="Calibri"/>
          <w:sz w:val="18"/>
          <w:szCs w:val="18"/>
        </w:rPr>
        <w:t xml:space="preserve">, </w:t>
      </w:r>
      <w:r w:rsidR="006669C4">
        <w:rPr>
          <w:rFonts w:ascii="Calibri" w:hAnsi="Calibri" w:cs="Calibri"/>
          <w:spacing w:val="1"/>
          <w:sz w:val="18"/>
          <w:szCs w:val="18"/>
        </w:rPr>
        <w:t>ER</w:t>
      </w:r>
      <w:r w:rsidR="006669C4">
        <w:rPr>
          <w:rFonts w:ascii="Calibri" w:hAnsi="Calibri" w:cs="Calibri"/>
          <w:sz w:val="18"/>
          <w:szCs w:val="18"/>
        </w:rPr>
        <w:t>P.</w:t>
      </w:r>
    </w:p>
    <w:p w:rsidR="00862E39" w:rsidRDefault="008E295B">
      <w:pPr>
        <w:widowControl w:val="0"/>
        <w:autoSpaceDE w:val="0"/>
        <w:autoSpaceDN w:val="0"/>
        <w:adjustRightInd w:val="0"/>
        <w:spacing w:before="1" w:after="0" w:line="216" w:lineRule="exact"/>
        <w:ind w:left="500"/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464185</wp:posOffset>
                </wp:positionH>
                <wp:positionV relativeFrom="page">
                  <wp:posOffset>10250805</wp:posOffset>
                </wp:positionV>
                <wp:extent cx="6629400" cy="0"/>
                <wp:effectExtent l="0" t="0" r="0" b="0"/>
                <wp:wrapNone/>
                <wp:docPr id="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0"/>
                        </a:xfrm>
                        <a:custGeom>
                          <a:avLst/>
                          <a:gdLst>
                            <a:gd name="T0" fmla="*/ 0 w 10440"/>
                            <a:gd name="T1" fmla="*/ 10440 w 104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4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.55pt,807.15pt,558.55pt,807.15pt" coordsize="104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f71gIAAEEGAAAOAAAAZHJzL2Uyb0RvYy54bWysVG1r2zAQ/j7YfxD6OEj9MidNTJ1S4mQM&#10;uq3Q7gcokhybyZInKXG6sf++k2ynTspgjPmDffKd7p7n3m5uj7VAB65NpWSGo6sQIy6pYpXcZfjr&#10;02Yyx8hYIhkRSvIMP3ODb5dv39y0TcpjVSrBuEbgRJq0bTJcWtukQWBoyWtirlTDJSgLpWti4ah3&#10;AdOkBe+1COIwnAWt0qzRinJj4G/eKfHS+y8KTu2XojDcIpFhwGb9W/v31r2D5Q1Jd5o0ZUV7GOQf&#10;UNSkkhD05ConlqC9rl65qiuqlVGFvaKqDlRRVJR7DsAmCi/YPJak4Z4LJMc0pzSZ/+eWfj48aFSx&#10;DCcYSVJDiTaac5dwFCcuPW1jUrB6bB60I2iae0W/GVAEZxp3MGCDtu0nxcAN2VvlU3IsdO1uAll0&#10;9Jl/PmWeHy2i8HM2ixdJCAWigy4g6XCR7o39wJV3Qg73xnZFYyD5lLMe+BPcL2oB9XsXoBC1KAqT&#10;ZCjxySgaGXmDsSFE3Q1+STmEokfZxwIJEdfaoafWKOMoucAj3GDkcP3BFuJf2kLUlxAaevayWzVG&#10;0K3brlsbYh0yF8KJqIW580Tdn1od+JPyOnuRbYjyohVybNXdH+Pq9HDFhYBad4IP69COKiLVphLC&#10;l0RIB2Yxjac+O0aJijmlg2P0brsSGh2Im0T/ODrg7MxMq71k3lnJCVv3siWV6GSwFz670Dl9ElwP&#10;+VH7uQgX6/l6nkySeLaeJGGeT+42q2Qy20TX0/x9vlrl0S8HLUrSsmKMS4duGPso+bux6hdQN7Cn&#10;wT9jcUZ245/XZINzGD4XwGX4drkexqqbw61izzBiWnV7DPYuCKXSPzBqYYdl2HzfE80xEh8lLIlF&#10;5PofWX9IptcxHPRYsx1riKTgKsMWQ4s7cWW7RblvdLUrIVLkyyrVHYx2Ubkx9DugQ9UfYE95Bv1O&#10;dYtwfPZWL5t/+RsAAP//AwBQSwMEFAAGAAgAAAAhAI0kXuvgAAAADQEAAA8AAABkcnMvZG93bnJl&#10;di54bWxMj8FOwzAMhu9IvENkJC6IpaFoQaXpNJAqODAJBocdsyZrKxKnarKtvD3eYYKjP//6/blc&#10;TN6xgx1jH1CBmGXALDbB9Ngq+Pqsbx+AxaTRaBfQKvixERbV5UWpCxOO+GEP69QyKsFYaAVdSkPB&#10;eWw663WchcEi7XZh9DrROLbcjPpI5d7xuyybc697pAudHuxzZ5vv9d4rqF83L/Uqy4ebzbtc7sKT&#10;dG8rqdT11bR8BJbslP7CcNIndajIaRv2aCJzCmQuKEl8Lu5zYKeEEJLY9sx4VfL/X1S/AAAA//8D&#10;AFBLAQItABQABgAIAAAAIQC2gziS/gAAAOEBAAATAAAAAAAAAAAAAAAAAAAAAABbQ29udGVudF9U&#10;eXBlc10ueG1sUEsBAi0AFAAGAAgAAAAhADj9If/WAAAAlAEAAAsAAAAAAAAAAAAAAAAALwEAAF9y&#10;ZWxzLy5yZWxzUEsBAi0AFAAGAAgAAAAhAEh/B/vWAgAAQQYAAA4AAAAAAAAAAAAAAAAALgIAAGRy&#10;cy9lMm9Eb2MueG1sUEsBAi0AFAAGAAgAAAAhAI0kXuvgAAAADQEAAA8AAAAAAAAAAAAAAAAAMAUA&#10;AGRycy9kb3ducmV2LnhtbFBLBQYAAAAABAAEAPMAAAA9BgAAAAA=&#10;" o:allowincell="f" filled="f">
                <v:path arrowok="t" o:connecttype="custom" o:connectlocs="0,0;662940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31750</wp:posOffset>
                </wp:positionV>
                <wp:extent cx="76200" cy="76200"/>
                <wp:effectExtent l="0" t="0" r="0" b="0"/>
                <wp:wrapNone/>
                <wp:docPr id="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E39" w:rsidRDefault="008E295B">
                            <w:pPr>
                              <w:spacing w:after="0" w:line="1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6200" cy="7620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2E39" w:rsidRDefault="00862E3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45" style="position:absolute;left:0;text-align:left;margin-left:36pt;margin-top:2.5pt;width:6pt;height:6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SeqgIAAKYFAAAOAAAAZHJzL2Uyb0RvYy54bWysVNuO2yAQfa/Uf0C8O7azzsXWOqvdOK4q&#10;bdtVt/0AYuMYFYMLJE5a9d874DjZZF+qtjygAYbDnJnD3N7tG452VGkmRYrDUYARFYUsmdik+OuX&#10;3JtjpA0RJeFS0BQfqMZ3i7dvbrs2oWNZS15ShQBE6KRrU1wb0ya+r4uaNkSPZEsFHFZSNcTAUm38&#10;UpEO0Bvuj4Ng6ndSla2SBdUadrP+EC8cflXRwnyqKk0N4imG2IyblZvXdvYXtyTZKNLWrDiGQf4i&#10;ioYwAY+eoDJiCNoq9gqqYYWSWlZmVMjGl1XFCuo4AJswuGLzXJOWOi6QHN2e0qT/H2zxcfekECtT&#10;fIORIA2U6DMkjYgNp2g8sfnpWp2A23P7pCxD3T7K4ptGQi5rcKP3SsmupqSEqELr719csAsNV9G6&#10;+yBLgCdbI12q9pVqLCAkAe1dRQ6nitC9QQVszqZQZIwKOOlNi0+S4WqrtHlHZYOskWIFkTtosnvU&#10;pncdXOxLQuaMc9gnCRcXG4DZ78DDcNWe2RBcBX/GQbyar+aRF42nKy8Kssy7z5eRN83D2SS7yZbL&#10;LPxl3w2jpGZlSYV9ZlBTGP1ZtY667nVw0pOWnJUWzoak1Wa95ArtCKg5d8MlHE7Obv5lGC5fwOWK&#10;UjiOgodx7OXT+cyL8mjixbNg7gVh/BBPgyiOsvyS0iMT9N8poS7F8QR05eicg77iFrjxmhtJGmag&#10;X3DWpHh+ciKJ1d9KlK60hjDe2y9SYcM/pwLKPRTaqdUKtBe62a/37juEJ+2vZXkA/SoJCgMtQrMD&#10;o5bqB0YdNI4U6+9boihG/L2AP2C7zGCowVgPBhEFXE2xwag3l6bvRttWsU0NyKHLjZD38E8q5lRs&#10;/1AfxfF3QTNwZI6Ny3abl2vndW6vi98AAAD//wMAUEsDBBQABgAIAAAAIQAC9fcX3QAAAAYBAAAP&#10;AAAAZHJzL2Rvd25yZXYueG1sTI/NTsMwEITvSH0Haytxow4V0DSNU1X8qBxpi1R6c+MlibDXUew2&#10;gadnOdHTaDWj2W/y5eCsOGMXGk8KbicJCKTSm4YqBe+7l5sURIiajLaeUME3BlgWo6tcZ8b3tMHz&#10;NlaCSyhkWkEdY5tJGcoanQ4T3yKx9+k7pyOfXSVNp3sud1ZOk+RBOt0Qf6h1i481ll/bk1OwTtvV&#10;x6v/6Sv7fFjv3/bzp908KnU9HlYLEBGH+B+GP3xGh4KZjv5EJgirYDblKVHBPQvb6R3rkWOzBGSR&#10;y0v84hcAAP//AwBQSwECLQAUAAYACAAAACEAtoM4kv4AAADhAQAAEwAAAAAAAAAAAAAAAAAAAAAA&#10;W0NvbnRlbnRfVHlwZXNdLnhtbFBLAQItABQABgAIAAAAIQA4/SH/1gAAAJQBAAALAAAAAAAAAAAA&#10;AAAAAC8BAABfcmVscy8ucmVsc1BLAQItABQABgAIAAAAIQAMCgSeqgIAAKYFAAAOAAAAAAAAAAAA&#10;AAAAAC4CAABkcnMvZTJvRG9jLnhtbFBLAQItABQABgAIAAAAIQAC9fcX3QAAAAYBAAAPAAAAAAAA&#10;AAAAAAAAAAQFAABkcnMvZG93bnJldi54bWxQSwUGAAAAAAQABADzAAAADgYAAAAA&#10;" o:allowincell="f" filled="f" stroked="f">
                <v:textbox inset="0,0,0,0">
                  <w:txbxContent>
                    <w:p w:rsidR="00862E39" w:rsidRDefault="008E295B">
                      <w:pPr>
                        <w:spacing w:after="0" w:line="1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6200" cy="7620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2E39" w:rsidRDefault="00862E3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669C4">
        <w:rPr>
          <w:rFonts w:ascii="Calibri" w:hAnsi="Calibri" w:cs="Calibri"/>
          <w:spacing w:val="1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g</w:t>
      </w:r>
      <w:r w:rsidR="006669C4">
        <w:rPr>
          <w:rFonts w:ascii="Calibri" w:hAnsi="Calibri" w:cs="Calibri"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-1"/>
          <w:sz w:val="18"/>
          <w:szCs w:val="18"/>
        </w:rPr>
        <w:t>ne</w:t>
      </w:r>
      <w:r w:rsidR="006669C4">
        <w:rPr>
          <w:rFonts w:ascii="Calibri" w:hAnsi="Calibri" w:cs="Calibri"/>
          <w:spacing w:val="1"/>
          <w:sz w:val="18"/>
          <w:szCs w:val="18"/>
        </w:rPr>
        <w:t>w</w:t>
      </w:r>
      <w:r w:rsidR="006669C4">
        <w:rPr>
          <w:rFonts w:ascii="Calibri" w:hAnsi="Calibri" w:cs="Calibri"/>
          <w:spacing w:val="-1"/>
          <w:sz w:val="18"/>
          <w:szCs w:val="18"/>
        </w:rPr>
        <w:t>sp</w:t>
      </w:r>
      <w:r w:rsidR="006669C4">
        <w:rPr>
          <w:rFonts w:ascii="Calibri" w:hAnsi="Calibri" w:cs="Calibri"/>
          <w:spacing w:val="2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pe</w:t>
      </w:r>
      <w:r w:rsidR="006669C4">
        <w:rPr>
          <w:rFonts w:ascii="Calibri" w:hAnsi="Calibri" w:cs="Calibri"/>
          <w:sz w:val="18"/>
          <w:szCs w:val="18"/>
        </w:rPr>
        <w:t>rs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to</w:t>
      </w:r>
      <w:r w:rsidR="006669C4">
        <w:rPr>
          <w:rFonts w:ascii="Calibri" w:hAnsi="Calibri" w:cs="Calibri"/>
          <w:spacing w:val="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-1"/>
          <w:sz w:val="18"/>
          <w:szCs w:val="18"/>
        </w:rPr>
        <w:t>ge</w:t>
      </w:r>
      <w:r w:rsidR="006669C4">
        <w:rPr>
          <w:rFonts w:ascii="Calibri" w:hAnsi="Calibri" w:cs="Calibri"/>
          <w:sz w:val="18"/>
          <w:szCs w:val="18"/>
        </w:rPr>
        <w:t>t an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3"/>
          <w:sz w:val="18"/>
          <w:szCs w:val="18"/>
        </w:rPr>
        <w:t>v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ra</w:t>
      </w:r>
      <w:r w:rsidR="006669C4">
        <w:rPr>
          <w:rFonts w:ascii="Calibri" w:hAnsi="Calibri" w:cs="Calibri"/>
          <w:spacing w:val="1"/>
          <w:sz w:val="18"/>
          <w:szCs w:val="18"/>
        </w:rPr>
        <w:t>l</w:t>
      </w:r>
      <w:r w:rsidR="006669C4">
        <w:rPr>
          <w:rFonts w:ascii="Calibri" w:hAnsi="Calibri" w:cs="Calibri"/>
          <w:sz w:val="18"/>
          <w:szCs w:val="18"/>
        </w:rPr>
        <w:t xml:space="preserve">l </w:t>
      </w:r>
      <w:r w:rsidR="006669C4">
        <w:rPr>
          <w:rFonts w:ascii="Calibri" w:hAnsi="Calibri" w:cs="Calibri"/>
          <w:spacing w:val="1"/>
          <w:sz w:val="18"/>
          <w:szCs w:val="18"/>
        </w:rPr>
        <w:t>p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sz w:val="18"/>
          <w:szCs w:val="18"/>
        </w:rPr>
        <w:t>s</w:t>
      </w:r>
      <w:r w:rsidR="006669C4">
        <w:rPr>
          <w:rFonts w:ascii="Calibri" w:hAnsi="Calibri" w:cs="Calibri"/>
          <w:spacing w:val="1"/>
          <w:sz w:val="18"/>
          <w:szCs w:val="18"/>
        </w:rPr>
        <w:t>p</w:t>
      </w:r>
      <w:r w:rsidR="006669C4">
        <w:rPr>
          <w:rFonts w:ascii="Calibri" w:hAnsi="Calibri" w:cs="Calibri"/>
          <w:spacing w:val="-1"/>
          <w:sz w:val="18"/>
          <w:szCs w:val="18"/>
        </w:rPr>
        <w:t>e</w:t>
      </w:r>
      <w:r w:rsidR="006669C4">
        <w:rPr>
          <w:rFonts w:ascii="Calibri" w:hAnsi="Calibri" w:cs="Calibri"/>
          <w:spacing w:val="1"/>
          <w:sz w:val="18"/>
          <w:szCs w:val="18"/>
        </w:rPr>
        <w:t>c</w:t>
      </w:r>
      <w:r w:rsidR="006669C4">
        <w:rPr>
          <w:rFonts w:ascii="Calibri" w:hAnsi="Calibri" w:cs="Calibri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i</w:t>
      </w:r>
      <w:r w:rsidR="006669C4">
        <w:rPr>
          <w:rFonts w:ascii="Calibri" w:hAnsi="Calibri" w:cs="Calibri"/>
          <w:sz w:val="18"/>
          <w:szCs w:val="18"/>
        </w:rPr>
        <w:t xml:space="preserve">ve 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z w:val="18"/>
          <w:szCs w:val="18"/>
        </w:rPr>
        <w:t>f t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e</w:t>
      </w:r>
      <w:r w:rsidR="006669C4">
        <w:rPr>
          <w:rFonts w:ascii="Calibri" w:hAnsi="Calibri" w:cs="Calibri"/>
          <w:spacing w:val="3"/>
          <w:sz w:val="18"/>
          <w:szCs w:val="18"/>
        </w:rPr>
        <w:t>v</w:t>
      </w:r>
      <w:r w:rsidR="006669C4">
        <w:rPr>
          <w:rFonts w:ascii="Calibri" w:hAnsi="Calibri" w:cs="Calibri"/>
          <w:spacing w:val="-1"/>
          <w:sz w:val="18"/>
          <w:szCs w:val="18"/>
        </w:rPr>
        <w:t>en</w:t>
      </w:r>
      <w:r w:rsidR="006669C4">
        <w:rPr>
          <w:rFonts w:ascii="Calibri" w:hAnsi="Calibri" w:cs="Calibri"/>
          <w:spacing w:val="2"/>
          <w:sz w:val="18"/>
          <w:szCs w:val="18"/>
        </w:rPr>
        <w:t>t</w:t>
      </w:r>
      <w:r w:rsidR="006669C4">
        <w:rPr>
          <w:rFonts w:ascii="Calibri" w:hAnsi="Calibri" w:cs="Calibri"/>
          <w:sz w:val="18"/>
          <w:szCs w:val="18"/>
        </w:rPr>
        <w:t>s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h</w:t>
      </w:r>
      <w:r w:rsidR="006669C4">
        <w:rPr>
          <w:rFonts w:ascii="Calibri" w:hAnsi="Calibri" w:cs="Calibri"/>
          <w:spacing w:val="2"/>
          <w:sz w:val="18"/>
          <w:szCs w:val="18"/>
        </w:rPr>
        <w:t>a</w:t>
      </w:r>
      <w:r w:rsidR="006669C4">
        <w:rPr>
          <w:rFonts w:ascii="Calibri" w:hAnsi="Calibri" w:cs="Calibri"/>
          <w:spacing w:val="-1"/>
          <w:sz w:val="18"/>
          <w:szCs w:val="18"/>
        </w:rPr>
        <w:t>pp</w:t>
      </w:r>
      <w:r w:rsidR="006669C4">
        <w:rPr>
          <w:rFonts w:ascii="Calibri" w:hAnsi="Calibri" w:cs="Calibri"/>
          <w:spacing w:val="2"/>
          <w:sz w:val="18"/>
          <w:szCs w:val="18"/>
        </w:rPr>
        <w:t>e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-1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g</w:t>
      </w:r>
      <w:r w:rsidR="006669C4">
        <w:rPr>
          <w:rFonts w:ascii="Calibri" w:hAnsi="Calibri" w:cs="Calibri"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in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I</w:t>
      </w:r>
      <w:r w:rsidR="006669C4">
        <w:rPr>
          <w:rFonts w:ascii="Calibri" w:hAnsi="Calibri" w:cs="Calibri"/>
          <w:spacing w:val="2"/>
          <w:sz w:val="18"/>
          <w:szCs w:val="18"/>
        </w:rPr>
        <w:t>n</w:t>
      </w:r>
      <w:r w:rsidR="006669C4">
        <w:rPr>
          <w:rFonts w:ascii="Calibri" w:hAnsi="Calibri" w:cs="Calibri"/>
          <w:spacing w:val="-1"/>
          <w:sz w:val="18"/>
          <w:szCs w:val="18"/>
        </w:rPr>
        <w:t>d</w:t>
      </w:r>
      <w:r w:rsidR="006669C4">
        <w:rPr>
          <w:rFonts w:ascii="Calibri" w:hAnsi="Calibri" w:cs="Calibri"/>
          <w:sz w:val="18"/>
          <w:szCs w:val="18"/>
        </w:rPr>
        <w:t>ia a</w:t>
      </w:r>
      <w:r w:rsidR="006669C4">
        <w:rPr>
          <w:rFonts w:ascii="Calibri" w:hAnsi="Calibri" w:cs="Calibri"/>
          <w:spacing w:val="2"/>
          <w:sz w:val="18"/>
          <w:szCs w:val="18"/>
        </w:rPr>
        <w:t>n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z w:val="18"/>
          <w:szCs w:val="18"/>
        </w:rPr>
        <w:t>ar</w:t>
      </w:r>
      <w:r w:rsidR="006669C4">
        <w:rPr>
          <w:rFonts w:ascii="Calibri" w:hAnsi="Calibri" w:cs="Calibri"/>
          <w:spacing w:val="1"/>
          <w:sz w:val="18"/>
          <w:szCs w:val="18"/>
        </w:rPr>
        <w:t>o</w:t>
      </w:r>
      <w:r w:rsidR="006669C4">
        <w:rPr>
          <w:rFonts w:ascii="Calibri" w:hAnsi="Calibri" w:cs="Calibri"/>
          <w:spacing w:val="-1"/>
          <w:sz w:val="18"/>
          <w:szCs w:val="18"/>
        </w:rPr>
        <w:t>un</w:t>
      </w:r>
      <w:r w:rsidR="006669C4">
        <w:rPr>
          <w:rFonts w:ascii="Calibri" w:hAnsi="Calibri" w:cs="Calibri"/>
          <w:sz w:val="18"/>
          <w:szCs w:val="18"/>
        </w:rPr>
        <w:t>d</w:t>
      </w:r>
      <w:r w:rsidR="006669C4">
        <w:rPr>
          <w:rFonts w:ascii="Calibri" w:hAnsi="Calibri" w:cs="Calibri"/>
          <w:spacing w:val="-1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2"/>
          <w:sz w:val="18"/>
          <w:szCs w:val="18"/>
        </w:rPr>
        <w:t>t</w:t>
      </w:r>
      <w:r w:rsidR="006669C4">
        <w:rPr>
          <w:rFonts w:ascii="Calibri" w:hAnsi="Calibri" w:cs="Calibri"/>
          <w:spacing w:val="-1"/>
          <w:sz w:val="18"/>
          <w:szCs w:val="18"/>
        </w:rPr>
        <w:t>h</w:t>
      </w:r>
      <w:r w:rsidR="006669C4">
        <w:rPr>
          <w:rFonts w:ascii="Calibri" w:hAnsi="Calibri" w:cs="Calibri"/>
          <w:sz w:val="18"/>
          <w:szCs w:val="18"/>
        </w:rPr>
        <w:t>e</w:t>
      </w:r>
      <w:r w:rsidR="006669C4">
        <w:rPr>
          <w:rFonts w:ascii="Calibri" w:hAnsi="Calibri" w:cs="Calibri"/>
          <w:spacing w:val="2"/>
          <w:sz w:val="18"/>
          <w:szCs w:val="18"/>
        </w:rPr>
        <w:t xml:space="preserve"> </w:t>
      </w:r>
      <w:r w:rsidR="006669C4">
        <w:rPr>
          <w:rFonts w:ascii="Calibri" w:hAnsi="Calibri" w:cs="Calibri"/>
          <w:spacing w:val="1"/>
          <w:sz w:val="18"/>
          <w:szCs w:val="18"/>
        </w:rPr>
        <w:t>wo</w:t>
      </w:r>
      <w:r w:rsidR="006669C4">
        <w:rPr>
          <w:rFonts w:ascii="Calibri" w:hAnsi="Calibri" w:cs="Calibri"/>
          <w:sz w:val="18"/>
          <w:szCs w:val="18"/>
        </w:rPr>
        <w:t>r</w:t>
      </w:r>
      <w:r w:rsidR="006669C4">
        <w:rPr>
          <w:rFonts w:ascii="Calibri" w:hAnsi="Calibri" w:cs="Calibri"/>
          <w:spacing w:val="-1"/>
          <w:sz w:val="18"/>
          <w:szCs w:val="18"/>
        </w:rPr>
        <w:t>ld</w:t>
      </w:r>
      <w:r w:rsidR="006669C4">
        <w:rPr>
          <w:rFonts w:ascii="Calibri" w:hAnsi="Calibri" w:cs="Calibri"/>
          <w:sz w:val="18"/>
          <w:szCs w:val="18"/>
        </w:rPr>
        <w:t>.</w:t>
      </w:r>
    </w:p>
    <w:p w:rsidR="00862E39" w:rsidRDefault="00862E39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Calibri" w:hAnsi="Calibri" w:cs="Calibri"/>
          <w:sz w:val="12"/>
          <w:szCs w:val="12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40" w:lineRule="auto"/>
        <w:ind w:left="2748" w:right="2752"/>
        <w:jc w:val="center"/>
        <w:rPr>
          <w:rFonts w:ascii="Trebuchet MS" w:hAnsi="Trebuchet MS" w:cs="Trebuchet MS"/>
          <w:sz w:val="14"/>
          <w:szCs w:val="14"/>
        </w:rPr>
        <w:sectPr w:rsidR="00862E39">
          <w:pgSz w:w="11920" w:h="16840"/>
          <w:pgMar w:top="520" w:right="580" w:bottom="0" w:left="580" w:header="720" w:footer="720" w:gutter="0"/>
          <w:cols w:space="720"/>
          <w:noEndnote/>
        </w:sectPr>
      </w:pPr>
    </w:p>
    <w:p w:rsidR="00862E39" w:rsidRDefault="008E295B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464185</wp:posOffset>
                </wp:positionH>
                <wp:positionV relativeFrom="page">
                  <wp:posOffset>10250805</wp:posOffset>
                </wp:positionV>
                <wp:extent cx="6629400" cy="0"/>
                <wp:effectExtent l="0" t="0" r="0" b="0"/>
                <wp:wrapNone/>
                <wp:docPr id="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0"/>
                        </a:xfrm>
                        <a:custGeom>
                          <a:avLst/>
                          <a:gdLst>
                            <a:gd name="T0" fmla="*/ 0 w 10440"/>
                            <a:gd name="T1" fmla="*/ 10440 w 1044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6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6.55pt,807.15pt,558.55pt,807.15pt" coordsize="104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qN1wIAAEEGAAAOAAAAZHJzL2Uyb0RvYy54bWysVG1r2zAQ/j7YfxD6OEj9MidNTJ1S4mQM&#10;uq3Q7gcokhybyZInKXG6sf++k2ynTspgjPmDffKd7p7n3m5uj7VAB65NpWSGo6sQIy6pYpXcZfjr&#10;02Yyx8hYIhkRSvIMP3ODb5dv39y0TcpjVSrBuEbgRJq0bTJcWtukQWBoyWtirlTDJSgLpWti4ah3&#10;AdOkBe+1COIwnAWt0qzRinJj4G/eKfHS+y8KTu2XojDcIpFhwGb9W/v31r2D5Q1Jd5o0ZUV7GOQf&#10;UNSkkhD05ConlqC9rl65qiuqlVGFvaKqDlRRVJR7DsAmCi/YPJak4Z4LJMc0pzSZ/+eWfj48aFQx&#10;qB1GktRQoo3m3CUcxTOXnrYxKVg9Ng/aETTNvaLfDCiCM407GLBB2/aTYuCG7K3yKTkWunY3gSw6&#10;+sw/nzLPjxZR+DmbxYskhALRQReQdLhI98Z+4Mo7IYd7Y7uiMZB8ylkP/AnuF7WA+r0LUIhaFIVJ&#10;MpT4ZAQ8T0beYGwIUXeDX1IOoehR9rFAQsS1duipNco4Si7wCDcYOVx/sIX4l7YQ9SWEhp697FaN&#10;EXTrtuvWhliHzIVwImqhdp6o+1OrA39SXmcvsg1RXrRCjq26+2NcnR6uuBBQ607wYR3aUUWk2lRC&#10;+JII6cAspvHUZ8coUTGndHCM3m1XQqMDcZPoH0cHnJ2ZabWXzDsrOWHrXrakEp0M9sJnFzqnT4Lr&#10;IT9qPxfhYj1fz5NJEs/WkyTM88ndZpVMZpvoepq/z1erPPrloEVJWlaMcenQDWMfJX83Vv0C6gb2&#10;NPhnLM7IbvzzmmxwDsPnArgM3y7Xw1h1c7hV7BlGTKtuj8HeBaFU+gdGLeywDJvve6I5RuKjhCWx&#10;iFz/I+sPyfQ6hoMea7ZjDZEUXGXYYmhxJ65styj3ja52JUSKfFmluoPRLio3hn4HdKj6A+wpz6Df&#10;qW4Rjs/e6mXzL38DAAD//wMAUEsDBBQABgAIAAAAIQCNJF7r4AAAAA0BAAAPAAAAZHJzL2Rvd25y&#10;ZXYueG1sTI/BTsMwDIbvSLxDZCQuiKWhaEGl6TSQKjgwCQaHHbMmaysSp2qyrbw93mGCoz//+v25&#10;XEzesYMdYx9QgZhlwCw2wfTYKvj6rG8fgMWk0WgX0Cr4sREW1eVFqQsTjvhhD+vUMirBWGgFXUpD&#10;wXlsOut1nIXBIu12YfQ60Ti23Iz6SOXe8bssm3Ove6QLnR7sc2eb7/XeK6hfNy/1KsuHm827XO7C&#10;k3RvK6nU9dW0fASW7JT+wnDSJ3WoyGkb9mgicwpkLihJfC7uc2CnhBCS2PbMeFXy/19UvwAAAP//&#10;AwBQSwECLQAUAAYACAAAACEAtoM4kv4AAADhAQAAEwAAAAAAAAAAAAAAAAAAAAAAW0NvbnRlbnRf&#10;VHlwZXNdLnhtbFBLAQItABQABgAIAAAAIQA4/SH/1gAAAJQBAAALAAAAAAAAAAAAAAAAAC8BAABf&#10;cmVscy8ucmVsc1BLAQItABQABgAIAAAAIQCQbHqN1wIAAEEGAAAOAAAAAAAAAAAAAAAAAC4CAABk&#10;cnMvZTJvRG9jLnhtbFBLAQItABQABgAIAAAAIQCNJF7r4AAAAA0BAAAPAAAAAAAAAAAAAAAAADEF&#10;AABkcnMvZG93bnJldi54bWxQSwUGAAAAAAQABADzAAAAPgYAAAAA&#10;" o:allowincell="f" filled="f">
                <v:path arrowok="t" o:connecttype="custom" o:connectlocs="0,0;6629400,0" o:connectangles="0,0"/>
                <w10:wrap anchorx="page" anchory="page"/>
              </v:polyline>
            </w:pict>
          </mc:Fallback>
        </mc:AlternateContent>
      </w: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rebuchet MS" w:hAnsi="Trebuchet MS" w:cs="Trebuchet MS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rebuchet MS" w:hAnsi="Trebuchet MS" w:cs="Trebuchet MS"/>
          <w:sz w:val="26"/>
          <w:szCs w:val="26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62E39" w:rsidRDefault="00862E3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sectPr w:rsidR="00862E39">
      <w:pgSz w:w="11920" w:h="16840"/>
      <w:pgMar w:top="1560" w:right="1680" w:bottom="0" w:left="168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3699D"/>
    <w:multiLevelType w:val="hybridMultilevel"/>
    <w:tmpl w:val="109479AC"/>
    <w:lvl w:ilvl="0" w:tplc="40090005">
      <w:start w:val="1"/>
      <w:numFmt w:val="bullet"/>
      <w:lvlText w:val=""/>
      <w:lvlJc w:val="left"/>
      <w:pPr>
        <w:ind w:left="1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1E0A1009"/>
    <w:multiLevelType w:val="hybridMultilevel"/>
    <w:tmpl w:val="B8CA8C7C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>
    <w:nsid w:val="2FAD29AA"/>
    <w:multiLevelType w:val="hybridMultilevel"/>
    <w:tmpl w:val="27A2BF60"/>
    <w:lvl w:ilvl="0" w:tplc="40090003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>
    <w:nsid w:val="62FA4EDA"/>
    <w:multiLevelType w:val="hybridMultilevel"/>
    <w:tmpl w:val="9692D8F0"/>
    <w:lvl w:ilvl="0" w:tplc="9A821D54">
      <w:numFmt w:val="bullet"/>
      <w:lvlText w:val=""/>
      <w:lvlJc w:val="left"/>
      <w:pPr>
        <w:ind w:left="860" w:hanging="360"/>
      </w:pPr>
      <w:rPr>
        <w:rFonts w:ascii="Symbol" w:eastAsiaTheme="minorEastAsia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799816FE"/>
    <w:multiLevelType w:val="hybridMultilevel"/>
    <w:tmpl w:val="3C24B452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7C842423"/>
    <w:multiLevelType w:val="hybridMultilevel"/>
    <w:tmpl w:val="2F16A7E8"/>
    <w:lvl w:ilvl="0" w:tplc="40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40"/>
    <w:rsid w:val="000441F6"/>
    <w:rsid w:val="00087F01"/>
    <w:rsid w:val="000A5C41"/>
    <w:rsid w:val="000B55DB"/>
    <w:rsid w:val="001427AA"/>
    <w:rsid w:val="00166F40"/>
    <w:rsid w:val="00197C51"/>
    <w:rsid w:val="00273845"/>
    <w:rsid w:val="002C1507"/>
    <w:rsid w:val="002D7FBD"/>
    <w:rsid w:val="00310279"/>
    <w:rsid w:val="00371413"/>
    <w:rsid w:val="00392596"/>
    <w:rsid w:val="003A4CDF"/>
    <w:rsid w:val="004F6604"/>
    <w:rsid w:val="0057491B"/>
    <w:rsid w:val="00592B96"/>
    <w:rsid w:val="0059410B"/>
    <w:rsid w:val="00666512"/>
    <w:rsid w:val="006669C4"/>
    <w:rsid w:val="00734DC3"/>
    <w:rsid w:val="00823F57"/>
    <w:rsid w:val="00862E39"/>
    <w:rsid w:val="008E295B"/>
    <w:rsid w:val="00A55CBA"/>
    <w:rsid w:val="00AB72C5"/>
    <w:rsid w:val="00C61763"/>
    <w:rsid w:val="00C75BD6"/>
    <w:rsid w:val="00CA3646"/>
    <w:rsid w:val="00E47C32"/>
    <w:rsid w:val="00E93743"/>
    <w:rsid w:val="00EA65B9"/>
    <w:rsid w:val="00EE32B3"/>
    <w:rsid w:val="00F8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F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923DA-38B0-41EF-B8A0-5D091DF5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GATES</vt:lpstr>
    </vt:vector>
  </TitlesOfParts>
  <Company>Ernst &amp; Young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GATES</dc:title>
  <dc:creator>BAJAJrahul</dc:creator>
  <dc:description>DocumentCreationInfo</dc:description>
  <cp:lastModifiedBy>sid</cp:lastModifiedBy>
  <cp:revision>4</cp:revision>
  <dcterms:created xsi:type="dcterms:W3CDTF">2015-05-27T04:44:00Z</dcterms:created>
  <dcterms:modified xsi:type="dcterms:W3CDTF">2015-05-28T16:03:00Z</dcterms:modified>
</cp:coreProperties>
</file>