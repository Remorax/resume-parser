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812" w:rsidRDefault="00596812" w:rsidP="00596812">
      <w:pPr>
        <w:pStyle w:val="DefaultStyle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 xml:space="preserve">NAINA DHINGRA </w:t>
      </w:r>
    </w:p>
    <w:p w:rsidR="00596812" w:rsidRDefault="00596812" w:rsidP="00596812">
      <w:pPr>
        <w:pStyle w:val="DefaultStyle"/>
        <w:rPr>
          <w:rFonts w:ascii="Calibri" w:hAnsi="Calibri"/>
          <w:b/>
          <w:sz w:val="36"/>
          <w:szCs w:val="36"/>
        </w:rPr>
      </w:pPr>
    </w:p>
    <w:p w:rsidR="00596812" w:rsidRPr="00C35777" w:rsidRDefault="00596812" w:rsidP="00596812">
      <w:pPr>
        <w:pStyle w:val="DefaultStyle"/>
        <w:rPr>
          <w:rFonts w:ascii="Calibri" w:hAnsi="Calibri"/>
          <w:b/>
          <w:sz w:val="22"/>
          <w:szCs w:val="36"/>
        </w:rPr>
      </w:pPr>
      <w:r w:rsidRPr="00C35777">
        <w:rPr>
          <w:rFonts w:ascii="Calibri" w:hAnsi="Calibri"/>
          <w:b/>
          <w:sz w:val="22"/>
          <w:szCs w:val="36"/>
        </w:rPr>
        <w:t xml:space="preserve">Email: </w:t>
      </w:r>
      <w:hyperlink r:id="rId6" w:history="1">
        <w:r w:rsidRPr="00C35777">
          <w:rPr>
            <w:rStyle w:val="Hyperlink"/>
            <w:rFonts w:ascii="Calibri" w:hAnsi="Calibri"/>
            <w:b/>
            <w:sz w:val="22"/>
            <w:szCs w:val="36"/>
          </w:rPr>
          <w:t>nainadhingra8@gmail.com</w:t>
        </w:r>
      </w:hyperlink>
    </w:p>
    <w:p w:rsidR="00596812" w:rsidRPr="00C35777" w:rsidRDefault="00596812" w:rsidP="00596812">
      <w:pPr>
        <w:pStyle w:val="DefaultStyle"/>
        <w:rPr>
          <w:sz w:val="12"/>
        </w:rPr>
      </w:pPr>
      <w:r w:rsidRPr="00C35777">
        <w:rPr>
          <w:rFonts w:ascii="Calibri" w:hAnsi="Calibri"/>
          <w:b/>
          <w:sz w:val="22"/>
          <w:szCs w:val="36"/>
        </w:rPr>
        <w:t>Phone no: 07837888075</w:t>
      </w:r>
    </w:p>
    <w:p w:rsidR="00596812" w:rsidRDefault="00596812" w:rsidP="00596812">
      <w:pPr>
        <w:pStyle w:val="DefaultStyle"/>
      </w:pPr>
    </w:p>
    <w:p w:rsidR="00596812" w:rsidRDefault="00596812" w:rsidP="00596812">
      <w:pPr>
        <w:pStyle w:val="DefaultStyle"/>
        <w:jc w:val="center"/>
      </w:pPr>
      <w:r>
        <w:rPr>
          <w:rFonts w:ascii="Calibri" w:hAnsi="Calibr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Freeform 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" path="m,nfl21600,21600e">
                <v:stroke joinstyle="miter"/>
                <v:path o:connecttype="custom" o:connectlocs="635000,317500;317500,635000;0,317500;317500,0" o:connectangles="0,90,180,270" textboxrect="0,0,21600,21600"/>
                <o:lock v:ext="edit" selection="t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24765</wp:posOffset>
                </wp:positionV>
                <wp:extent cx="5561965" cy="0"/>
                <wp:effectExtent l="10795" t="12700" r="8890" b="6350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196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" o:spid="_x0000_s1026" style="position:absolute;margin-left:-3.65pt;margin-top:1.95pt;width:437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" path="m,nfl21600,21600e" filled="f">
                <v:path o:connecttype="custom" o:connectlocs="5561965,1;2780983,1;0,1;2780983,0" o:connectangles="0,90,180,270" textboxrect="0,0,21600,0"/>
              </v:shape>
            </w:pict>
          </mc:Fallback>
        </mc:AlternateContent>
      </w:r>
    </w:p>
    <w:p w:rsidR="00596812" w:rsidRDefault="00596812" w:rsidP="00596812">
      <w:pPr>
        <w:pStyle w:val="DefaultStyle"/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CCCCCC"/>
      </w:pPr>
      <w:r>
        <w:rPr>
          <w:rFonts w:ascii="Calibri" w:hAnsi="Calibri" w:cs="Arial"/>
          <w:b/>
          <w:bCs/>
          <w:sz w:val="22"/>
          <w:szCs w:val="22"/>
        </w:rPr>
        <w:t xml:space="preserve">Objective </w:t>
      </w:r>
    </w:p>
    <w:p w:rsidR="00596812" w:rsidRDefault="00596812" w:rsidP="00596812">
      <w:pPr>
        <w:pStyle w:val="DefaultStyle"/>
        <w:spacing w:line="24" w:lineRule="atLeast"/>
        <w:jc w:val="both"/>
      </w:pPr>
    </w:p>
    <w:p w:rsidR="00596812" w:rsidRDefault="00596812" w:rsidP="00596812">
      <w:pPr>
        <w:pStyle w:val="DefaultStyle"/>
        <w:jc w:val="both"/>
      </w:pPr>
      <w:r>
        <w:rPr>
          <w:rFonts w:ascii="Calibri" w:hAnsi="Calibri" w:cs="Arial"/>
          <w:color w:val="000000"/>
          <w:sz w:val="22"/>
          <w:szCs w:val="22"/>
        </w:rPr>
        <w:t>Seeking a career in Marketing &amp; Brand Building in a competitive environment where I get to add to my knowledge in the field of finance and marketing and contribute to the company’s growth and development.</w:t>
      </w:r>
    </w:p>
    <w:p w:rsidR="00596812" w:rsidRDefault="00596812" w:rsidP="00596812">
      <w:pPr>
        <w:pStyle w:val="DefaultStyle"/>
        <w:tabs>
          <w:tab w:val="right" w:pos="8640"/>
        </w:tabs>
      </w:pPr>
    </w:p>
    <w:p w:rsidR="00596812" w:rsidRDefault="00596812" w:rsidP="00596812">
      <w:pPr>
        <w:pStyle w:val="DefaultStyle"/>
        <w:tabs>
          <w:tab w:val="right" w:pos="8640"/>
        </w:tabs>
      </w:pPr>
    </w:p>
    <w:p w:rsidR="00596812" w:rsidRDefault="00596812" w:rsidP="00596812">
      <w:pPr>
        <w:pStyle w:val="DefaultStyle"/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CCCCCC"/>
      </w:pPr>
      <w:r>
        <w:rPr>
          <w:rFonts w:ascii="Calibri" w:hAnsi="Calibri" w:cs="Arial"/>
          <w:b/>
          <w:bCs/>
          <w:sz w:val="22"/>
          <w:szCs w:val="22"/>
        </w:rPr>
        <w:t>Work Experience</w:t>
      </w:r>
    </w:p>
    <w:p w:rsidR="00596812" w:rsidRDefault="00596812" w:rsidP="00596812">
      <w:pPr>
        <w:pStyle w:val="NoSpacing"/>
      </w:pPr>
    </w:p>
    <w:p w:rsidR="00596812" w:rsidRPr="000479B5" w:rsidRDefault="00596812" w:rsidP="00596812">
      <w:pPr>
        <w:pStyle w:val="NoSpacing"/>
        <w:rPr>
          <w:rFonts w:cs="Arial"/>
          <w:b/>
          <w:bCs/>
          <w:lang w:val="en-GB"/>
        </w:rPr>
      </w:pPr>
      <w:r>
        <w:rPr>
          <w:b/>
          <w:szCs w:val="22"/>
        </w:rPr>
        <w:t xml:space="preserve">Black Apparels India, </w:t>
      </w:r>
      <w:r>
        <w:rPr>
          <w:rFonts w:cs="Arial"/>
          <w:b/>
          <w:bCs/>
          <w:lang w:val="en-GB"/>
        </w:rPr>
        <w:t>Chandigarh</w:t>
      </w:r>
      <w:r>
        <w:rPr>
          <w:rFonts w:cs="Arial"/>
          <w:bCs/>
          <w:lang w:val="en-GB"/>
        </w:rPr>
        <w:t xml:space="preserve">                                                                                            June 2014                                                                                               </w:t>
      </w:r>
    </w:p>
    <w:p w:rsidR="00596812" w:rsidRPr="000479B5" w:rsidRDefault="00596812" w:rsidP="00596812">
      <w:pPr>
        <w:pStyle w:val="NoSpacing"/>
      </w:pPr>
    </w:p>
    <w:p w:rsidR="00596812" w:rsidRPr="00035B94" w:rsidRDefault="00596812" w:rsidP="00596812">
      <w:pPr>
        <w:pStyle w:val="NoSpacing"/>
        <w:rPr>
          <w:rFonts w:cs="Arial"/>
          <w:i/>
          <w:lang w:val="en-GB"/>
        </w:rPr>
      </w:pPr>
      <w:r w:rsidRPr="000479B5">
        <w:rPr>
          <w:rFonts w:cs="Arial"/>
          <w:i/>
          <w:lang w:val="en-GB"/>
        </w:rPr>
        <w:t xml:space="preserve">The organization’s activities seek to </w:t>
      </w:r>
      <w:r>
        <w:rPr>
          <w:rFonts w:cs="Arial"/>
          <w:i/>
          <w:lang w:val="en-GB"/>
        </w:rPr>
        <w:t xml:space="preserve">provide quality fashionable clothing for Men’s, Ladies and Kids. </w:t>
      </w:r>
    </w:p>
    <w:p w:rsidR="00596812" w:rsidRDefault="00596812" w:rsidP="00596812">
      <w:pPr>
        <w:pStyle w:val="DefaultStyle"/>
        <w:widowControl/>
        <w:suppressAutoHyphens w:val="0"/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  <w:r w:rsidRPr="00575A5D">
        <w:rPr>
          <w:rFonts w:asciiTheme="minorHAnsi" w:hAnsiTheme="minorHAnsi"/>
          <w:b/>
          <w:sz w:val="22"/>
          <w:szCs w:val="22"/>
        </w:rPr>
        <w:t>Manager</w:t>
      </w:r>
      <w:r>
        <w:rPr>
          <w:rFonts w:asciiTheme="minorHAnsi" w:hAnsiTheme="minorHAnsi"/>
          <w:b/>
          <w:sz w:val="22"/>
          <w:szCs w:val="22"/>
        </w:rPr>
        <w:t xml:space="preserve"> – Marketing and </w:t>
      </w:r>
      <w:r w:rsidRPr="00575A5D">
        <w:rPr>
          <w:rFonts w:asciiTheme="minorHAnsi" w:hAnsiTheme="minorHAnsi"/>
          <w:b/>
          <w:sz w:val="22"/>
          <w:szCs w:val="22"/>
        </w:rPr>
        <w:t>Operations</w:t>
      </w:r>
    </w:p>
    <w:p w:rsidR="00596812" w:rsidRPr="00A34F73" w:rsidRDefault="00596812" w:rsidP="00596812">
      <w:pPr>
        <w:pStyle w:val="DefaultStyle"/>
        <w:widowControl/>
        <w:numPr>
          <w:ilvl w:val="0"/>
          <w:numId w:val="3"/>
        </w:numPr>
        <w:suppressAutoHyphens w:val="0"/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i/>
          <w:sz w:val="22"/>
          <w:szCs w:val="22"/>
        </w:rPr>
        <w:t>Responsible for client deliveries against orders and also responsible for various sales &amp; marketing initiatives at Black Apparel</w:t>
      </w:r>
    </w:p>
    <w:p w:rsidR="00596812" w:rsidRDefault="00596812" w:rsidP="00596812">
      <w:pPr>
        <w:pStyle w:val="DefaultStyle"/>
        <w:widowControl/>
        <w:numPr>
          <w:ilvl w:val="0"/>
          <w:numId w:val="3"/>
        </w:numPr>
        <w:suppressAutoHyphens w:val="0"/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Executing client’s order with the merchandising team, </w:t>
      </w:r>
    </w:p>
    <w:p w:rsidR="00596812" w:rsidRDefault="00596812" w:rsidP="00596812">
      <w:pPr>
        <w:pStyle w:val="DefaultStyle"/>
        <w:widowControl/>
        <w:numPr>
          <w:ilvl w:val="0"/>
          <w:numId w:val="3"/>
        </w:numPr>
        <w:suppressAutoHyphens w:val="0"/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Initiated online selling and marketing activities,</w:t>
      </w:r>
    </w:p>
    <w:p w:rsidR="00596812" w:rsidRDefault="00596812" w:rsidP="00596812">
      <w:pPr>
        <w:pStyle w:val="DefaultStyle"/>
        <w:widowControl/>
        <w:numPr>
          <w:ilvl w:val="0"/>
          <w:numId w:val="3"/>
        </w:numPr>
        <w:suppressAutoHyphens w:val="0"/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Managing print media campaigns,</w:t>
      </w:r>
    </w:p>
    <w:p w:rsidR="00596812" w:rsidRDefault="00596812" w:rsidP="00596812">
      <w:pPr>
        <w:pStyle w:val="DefaultStyle"/>
        <w:widowControl/>
        <w:numPr>
          <w:ilvl w:val="0"/>
          <w:numId w:val="3"/>
        </w:numPr>
        <w:suppressAutoHyphens w:val="0"/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Managing branding activities,</w:t>
      </w:r>
    </w:p>
    <w:p w:rsidR="00596812" w:rsidRDefault="00596812" w:rsidP="00596812">
      <w:pPr>
        <w:pStyle w:val="DefaultStyle"/>
        <w:widowControl/>
        <w:numPr>
          <w:ilvl w:val="0"/>
          <w:numId w:val="3"/>
        </w:numPr>
        <w:suppressAutoHyphens w:val="0"/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Analyzing and executing Stock Movement, replenishment reports, Sales Target reports,</w:t>
      </w:r>
    </w:p>
    <w:p w:rsidR="00596812" w:rsidRDefault="00596812" w:rsidP="00596812">
      <w:pPr>
        <w:pStyle w:val="DefaultStyle"/>
        <w:widowControl/>
        <w:numPr>
          <w:ilvl w:val="0"/>
          <w:numId w:val="3"/>
        </w:numPr>
        <w:suppressAutoHyphens w:val="0"/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Preparing reports of consecutive 5 years sales report and analyzing the data,</w:t>
      </w:r>
    </w:p>
    <w:p w:rsidR="00596812" w:rsidRDefault="00596812" w:rsidP="00596812">
      <w:pPr>
        <w:pStyle w:val="DefaultStyle"/>
        <w:widowControl/>
        <w:numPr>
          <w:ilvl w:val="0"/>
          <w:numId w:val="3"/>
        </w:numPr>
        <w:suppressAutoHyphens w:val="0"/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Member of season planning team,</w:t>
      </w:r>
    </w:p>
    <w:p w:rsidR="00596812" w:rsidRDefault="00596812" w:rsidP="00596812">
      <w:pPr>
        <w:pStyle w:val="DefaultStyle"/>
        <w:widowControl/>
        <w:numPr>
          <w:ilvl w:val="0"/>
          <w:numId w:val="3"/>
        </w:numPr>
        <w:suppressAutoHyphens w:val="0"/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Co-coordinating with sales team and handling grievances and requirements,</w:t>
      </w:r>
    </w:p>
    <w:p w:rsidR="00596812" w:rsidRDefault="00596812" w:rsidP="00596812">
      <w:pPr>
        <w:pStyle w:val="DefaultStyle"/>
        <w:widowControl/>
        <w:numPr>
          <w:ilvl w:val="0"/>
          <w:numId w:val="3"/>
        </w:numPr>
        <w:suppressAutoHyphens w:val="0"/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Communicating with the vendor’s, exporters, of raw material and finished goods and looking after their accounts,</w:t>
      </w:r>
    </w:p>
    <w:p w:rsidR="00596812" w:rsidRDefault="00596812" w:rsidP="00596812">
      <w:pPr>
        <w:pStyle w:val="DefaultStyle"/>
        <w:widowControl/>
        <w:numPr>
          <w:ilvl w:val="0"/>
          <w:numId w:val="3"/>
        </w:numPr>
        <w:suppressAutoHyphens w:val="0"/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Communicating with the different teams and Recruitment agencies for vacancies </w:t>
      </w:r>
    </w:p>
    <w:p w:rsidR="00596812" w:rsidRPr="004A0502" w:rsidRDefault="00596812" w:rsidP="00596812">
      <w:pPr>
        <w:pStyle w:val="NoSpacing"/>
        <w:rPr>
          <w:b/>
          <w:szCs w:val="22"/>
        </w:rPr>
      </w:pPr>
    </w:p>
    <w:p w:rsidR="00596812" w:rsidRPr="004A0502" w:rsidRDefault="00596812" w:rsidP="00596812">
      <w:pPr>
        <w:pStyle w:val="NoSpacing"/>
        <w:rPr>
          <w:b/>
          <w:szCs w:val="22"/>
        </w:rPr>
      </w:pPr>
      <w:proofErr w:type="spellStart"/>
      <w:r w:rsidRPr="004A0502">
        <w:rPr>
          <w:b/>
          <w:szCs w:val="22"/>
        </w:rPr>
        <w:t>Aranca</w:t>
      </w:r>
      <w:proofErr w:type="spellEnd"/>
      <w:r w:rsidRPr="004A0502">
        <w:rPr>
          <w:b/>
          <w:szCs w:val="22"/>
        </w:rPr>
        <w:t xml:space="preserve">, Mumbai                                                                                     </w:t>
      </w:r>
      <w:r>
        <w:rPr>
          <w:b/>
          <w:szCs w:val="22"/>
        </w:rPr>
        <w:t xml:space="preserve">      </w:t>
      </w:r>
      <w:r w:rsidRPr="004A0502">
        <w:rPr>
          <w:b/>
          <w:szCs w:val="22"/>
        </w:rPr>
        <w:t xml:space="preserve">   </w:t>
      </w:r>
      <w:r w:rsidRPr="00035B94">
        <w:rPr>
          <w:szCs w:val="22"/>
        </w:rPr>
        <w:t>June, 2013 – June, 2014</w:t>
      </w:r>
    </w:p>
    <w:p w:rsidR="00596812" w:rsidRDefault="00596812" w:rsidP="00596812">
      <w:pPr>
        <w:pStyle w:val="NoSpacing"/>
        <w:rPr>
          <w:rFonts w:cs="Arial"/>
          <w:i/>
          <w:lang w:val="en-GB"/>
        </w:rPr>
      </w:pPr>
    </w:p>
    <w:p w:rsidR="00596812" w:rsidRDefault="00596812" w:rsidP="00596812">
      <w:pPr>
        <w:pStyle w:val="NoSpacing"/>
        <w:rPr>
          <w:rFonts w:cs="Arial"/>
          <w:i/>
          <w:lang w:val="en-GB"/>
        </w:rPr>
      </w:pPr>
      <w:proofErr w:type="spellStart"/>
      <w:r w:rsidRPr="004F643F">
        <w:rPr>
          <w:rFonts w:cs="Arial"/>
          <w:i/>
          <w:lang w:val="en-GB"/>
        </w:rPr>
        <w:t>Aranca</w:t>
      </w:r>
      <w:proofErr w:type="spellEnd"/>
      <w:r w:rsidRPr="004F643F">
        <w:rPr>
          <w:rFonts w:cs="Arial"/>
          <w:i/>
          <w:lang w:val="en-GB"/>
        </w:rPr>
        <w:t xml:space="preserve"> is a provider of customized research in the field of Investment Research, Business Research, Valuation,</w:t>
      </w:r>
      <w:r>
        <w:rPr>
          <w:rFonts w:cs="Arial"/>
          <w:i/>
          <w:lang w:val="en-GB"/>
        </w:rPr>
        <w:t xml:space="preserve"> and</w:t>
      </w:r>
      <w:r w:rsidRPr="004F643F">
        <w:rPr>
          <w:rFonts w:cs="Arial"/>
          <w:i/>
          <w:lang w:val="en-GB"/>
        </w:rPr>
        <w:t xml:space="preserve"> Intellectual Property Research.</w:t>
      </w:r>
    </w:p>
    <w:p w:rsidR="00596812" w:rsidRDefault="00596812" w:rsidP="00596812">
      <w:pPr>
        <w:pStyle w:val="NoSpacing"/>
        <w:rPr>
          <w:rFonts w:cs="Arial"/>
          <w:i/>
          <w:lang w:val="en-GB"/>
        </w:rPr>
      </w:pPr>
    </w:p>
    <w:p w:rsidR="00596812" w:rsidRPr="004A0502" w:rsidRDefault="00596812" w:rsidP="00596812">
      <w:pPr>
        <w:pStyle w:val="DefaultStyle"/>
        <w:widowControl/>
        <w:suppressAutoHyphens w:val="0"/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  <w:r w:rsidRPr="004A0502">
        <w:rPr>
          <w:rFonts w:asciiTheme="minorHAnsi" w:hAnsiTheme="minorHAnsi"/>
          <w:b/>
          <w:sz w:val="22"/>
          <w:szCs w:val="22"/>
        </w:rPr>
        <w:t>Associate Analyst</w:t>
      </w:r>
    </w:p>
    <w:p w:rsidR="00596812" w:rsidRPr="00B365CB" w:rsidRDefault="00596812" w:rsidP="00596812">
      <w:pPr>
        <w:pStyle w:val="DefaultStyle"/>
        <w:widowControl/>
        <w:numPr>
          <w:ilvl w:val="0"/>
          <w:numId w:val="3"/>
        </w:numPr>
        <w:suppressAutoHyphens w:val="0"/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B365CB">
        <w:rPr>
          <w:rFonts w:asciiTheme="minorHAnsi" w:hAnsiTheme="minorHAnsi"/>
          <w:sz w:val="22"/>
          <w:szCs w:val="22"/>
        </w:rPr>
        <w:t>As part of the Business Research team for the Corporate and Professional service clients, worked on the following projects:</w:t>
      </w:r>
    </w:p>
    <w:p w:rsidR="00596812" w:rsidRPr="00B365CB" w:rsidRDefault="00596812" w:rsidP="00596812">
      <w:pPr>
        <w:pStyle w:val="DefaultStyle"/>
        <w:widowControl/>
        <w:numPr>
          <w:ilvl w:val="0"/>
          <w:numId w:val="3"/>
        </w:numPr>
        <w:suppressAutoHyphens w:val="0"/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B365CB">
        <w:rPr>
          <w:rFonts w:asciiTheme="minorHAnsi" w:hAnsiTheme="minorHAnsi"/>
          <w:sz w:val="22"/>
          <w:szCs w:val="22"/>
        </w:rPr>
        <w:t>Research Analyst for a leading magazine firm</w:t>
      </w:r>
    </w:p>
    <w:p w:rsidR="00596812" w:rsidRPr="00B365CB" w:rsidRDefault="00596812" w:rsidP="00596812">
      <w:pPr>
        <w:pStyle w:val="DefaultStyle"/>
        <w:widowControl/>
        <w:numPr>
          <w:ilvl w:val="0"/>
          <w:numId w:val="3"/>
        </w:numPr>
        <w:suppressAutoHyphens w:val="0"/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B365CB">
        <w:rPr>
          <w:rFonts w:asciiTheme="minorHAnsi" w:hAnsiTheme="minorHAnsi"/>
          <w:sz w:val="22"/>
          <w:szCs w:val="22"/>
        </w:rPr>
        <w:lastRenderedPageBreak/>
        <w:t>Analysis of global overview of various potential client Industries, Understanding Industry Dynamics, evaluating Industry landscape</w:t>
      </w:r>
    </w:p>
    <w:p w:rsidR="00596812" w:rsidRPr="00B365CB" w:rsidRDefault="00596812" w:rsidP="00596812">
      <w:pPr>
        <w:pStyle w:val="DefaultStyle"/>
        <w:widowControl/>
        <w:numPr>
          <w:ilvl w:val="0"/>
          <w:numId w:val="3"/>
        </w:numPr>
        <w:suppressAutoHyphens w:val="0"/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B365CB">
        <w:rPr>
          <w:rFonts w:asciiTheme="minorHAnsi" w:hAnsiTheme="minorHAnsi"/>
          <w:sz w:val="22"/>
          <w:szCs w:val="22"/>
        </w:rPr>
        <w:t>Analyzing demand, growth, and scope of varied Industries</w:t>
      </w:r>
    </w:p>
    <w:p w:rsidR="00596812" w:rsidRPr="00B365CB" w:rsidRDefault="00596812" w:rsidP="00596812">
      <w:pPr>
        <w:pStyle w:val="DefaultStyle"/>
        <w:widowControl/>
        <w:numPr>
          <w:ilvl w:val="0"/>
          <w:numId w:val="3"/>
        </w:numPr>
        <w:suppressAutoHyphens w:val="0"/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B365CB">
        <w:rPr>
          <w:rFonts w:asciiTheme="minorHAnsi" w:hAnsiTheme="minorHAnsi"/>
          <w:sz w:val="22"/>
          <w:szCs w:val="22"/>
        </w:rPr>
        <w:t>Company analysis reports including SWOT, company’s strategic priorities, marketing initiatives, branding activities, financial analysis</w:t>
      </w:r>
    </w:p>
    <w:p w:rsidR="00596812" w:rsidRPr="00B365CB" w:rsidRDefault="00596812" w:rsidP="00596812">
      <w:pPr>
        <w:pStyle w:val="DefaultStyle"/>
        <w:widowControl/>
        <w:numPr>
          <w:ilvl w:val="0"/>
          <w:numId w:val="3"/>
        </w:numPr>
        <w:suppressAutoHyphens w:val="0"/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B365CB">
        <w:rPr>
          <w:rFonts w:asciiTheme="minorHAnsi" w:hAnsiTheme="minorHAnsi"/>
          <w:sz w:val="22"/>
          <w:szCs w:val="22"/>
        </w:rPr>
        <w:t>To assess the customer’s marketing performance in client’s magazine compared with competitor’s magazine</w:t>
      </w:r>
    </w:p>
    <w:p w:rsidR="00596812" w:rsidRPr="00B365CB" w:rsidRDefault="00596812" w:rsidP="00596812">
      <w:pPr>
        <w:pStyle w:val="DefaultStyle"/>
        <w:widowControl/>
        <w:suppressAutoHyphens w:val="0"/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Integral Team Member </w:t>
      </w:r>
      <w:r w:rsidRPr="00B365CB">
        <w:rPr>
          <w:rFonts w:asciiTheme="minorHAnsi" w:hAnsiTheme="minorHAnsi"/>
          <w:sz w:val="22"/>
          <w:szCs w:val="22"/>
        </w:rPr>
        <w:t>on following projects:</w:t>
      </w:r>
    </w:p>
    <w:p w:rsidR="00596812" w:rsidRPr="00B365CB" w:rsidRDefault="00596812" w:rsidP="00596812">
      <w:pPr>
        <w:pStyle w:val="DefaultStyle"/>
        <w:widowControl/>
        <w:numPr>
          <w:ilvl w:val="0"/>
          <w:numId w:val="3"/>
        </w:numPr>
        <w:suppressAutoHyphens w:val="0"/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B365CB">
        <w:rPr>
          <w:rFonts w:asciiTheme="minorHAnsi" w:hAnsiTheme="minorHAnsi"/>
          <w:sz w:val="22"/>
          <w:szCs w:val="22"/>
        </w:rPr>
        <w:t>Market overview of solar energy, pharmaceutical sector, education sector in the Gulf region</w:t>
      </w:r>
    </w:p>
    <w:p w:rsidR="00596812" w:rsidRPr="00620486" w:rsidRDefault="00596812" w:rsidP="00596812">
      <w:pPr>
        <w:pStyle w:val="DefaultStyle"/>
        <w:widowControl/>
        <w:numPr>
          <w:ilvl w:val="0"/>
          <w:numId w:val="3"/>
        </w:numPr>
        <w:suppressAutoHyphens w:val="0"/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B365CB">
        <w:rPr>
          <w:rFonts w:asciiTheme="minorHAnsi" w:hAnsiTheme="minorHAnsi"/>
          <w:sz w:val="22"/>
          <w:szCs w:val="22"/>
        </w:rPr>
        <w:t>Market overview</w:t>
      </w:r>
      <w:r>
        <w:rPr>
          <w:rFonts w:asciiTheme="minorHAnsi" w:hAnsiTheme="minorHAnsi"/>
          <w:sz w:val="22"/>
          <w:szCs w:val="22"/>
        </w:rPr>
        <w:t>, market segmentation, market share, scope</w:t>
      </w:r>
      <w:r w:rsidRPr="00B365CB">
        <w:rPr>
          <w:rFonts w:asciiTheme="minorHAnsi" w:hAnsiTheme="minorHAnsi"/>
          <w:sz w:val="22"/>
          <w:szCs w:val="22"/>
        </w:rPr>
        <w:t xml:space="preserve"> of Power energy, Technology, online websites </w:t>
      </w:r>
      <w:r>
        <w:rPr>
          <w:rFonts w:asciiTheme="minorHAnsi" w:hAnsiTheme="minorHAnsi"/>
          <w:sz w:val="22"/>
          <w:szCs w:val="22"/>
        </w:rPr>
        <w:t>of US,</w:t>
      </w:r>
    </w:p>
    <w:p w:rsidR="00596812" w:rsidRPr="00B365CB" w:rsidRDefault="00596812" w:rsidP="00596812">
      <w:pPr>
        <w:pStyle w:val="DefaultStyle"/>
        <w:widowControl/>
        <w:numPr>
          <w:ilvl w:val="0"/>
          <w:numId w:val="3"/>
        </w:numPr>
        <w:suppressAutoHyphens w:val="0"/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B365CB">
        <w:rPr>
          <w:rFonts w:asciiTheme="minorHAnsi" w:hAnsiTheme="minorHAnsi"/>
          <w:sz w:val="22"/>
          <w:szCs w:val="22"/>
        </w:rPr>
        <w:t>In-depth interview of Doctor’s to understand the procedure, technology, and available treatment of Kidney transplant</w:t>
      </w:r>
      <w:r>
        <w:rPr>
          <w:rFonts w:asciiTheme="minorHAnsi" w:hAnsiTheme="minorHAnsi"/>
          <w:sz w:val="22"/>
          <w:szCs w:val="22"/>
        </w:rPr>
        <w:t xml:space="preserve"> for a Machine manufacturer</w:t>
      </w:r>
      <w:r w:rsidRPr="00B365CB">
        <w:rPr>
          <w:rFonts w:asciiTheme="minorHAnsi" w:hAnsiTheme="minorHAnsi"/>
          <w:sz w:val="22"/>
          <w:szCs w:val="22"/>
        </w:rPr>
        <w:t>,</w:t>
      </w:r>
    </w:p>
    <w:p w:rsidR="00596812" w:rsidRPr="00B365CB" w:rsidRDefault="00596812" w:rsidP="00596812">
      <w:pPr>
        <w:pStyle w:val="DefaultStyle"/>
        <w:widowControl/>
        <w:numPr>
          <w:ilvl w:val="0"/>
          <w:numId w:val="3"/>
        </w:numPr>
        <w:suppressAutoHyphens w:val="0"/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B365CB">
        <w:rPr>
          <w:rFonts w:asciiTheme="minorHAnsi" w:hAnsiTheme="minorHAnsi"/>
          <w:sz w:val="22"/>
          <w:szCs w:val="22"/>
        </w:rPr>
        <w:t>Conducted market research with In-depth interview of US, German, French companies to understand the IT Sector, solutions provided, top companies, future demand, customer satisfaction and expectation</w:t>
      </w:r>
    </w:p>
    <w:p w:rsidR="00596812" w:rsidRPr="00B365CB" w:rsidRDefault="00596812" w:rsidP="00596812">
      <w:pPr>
        <w:pStyle w:val="DefaultStyle"/>
        <w:widowControl/>
        <w:numPr>
          <w:ilvl w:val="0"/>
          <w:numId w:val="3"/>
        </w:numPr>
        <w:suppressAutoHyphens w:val="0"/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B365CB">
        <w:rPr>
          <w:rFonts w:asciiTheme="minorHAnsi" w:hAnsiTheme="minorHAnsi"/>
          <w:sz w:val="22"/>
          <w:szCs w:val="22"/>
        </w:rPr>
        <w:t>Market research project on rural cosmetic market, competitors, pricing, potential of Indian rural market</w:t>
      </w:r>
    </w:p>
    <w:p w:rsidR="00596812" w:rsidRDefault="00596812" w:rsidP="00596812">
      <w:pPr>
        <w:pStyle w:val="DefaultStyle"/>
        <w:ind w:left="1440"/>
        <w:jc w:val="both"/>
      </w:pPr>
    </w:p>
    <w:p w:rsidR="00596812" w:rsidRDefault="00596812" w:rsidP="00596812">
      <w:pPr>
        <w:pStyle w:val="DefaultStyle"/>
        <w:tabs>
          <w:tab w:val="right" w:pos="8640"/>
        </w:tabs>
      </w:pPr>
    </w:p>
    <w:p w:rsidR="00596812" w:rsidRDefault="00596812" w:rsidP="00596812">
      <w:pPr>
        <w:pStyle w:val="DefaultStyle"/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CCCCCC"/>
      </w:pPr>
      <w:r>
        <w:rPr>
          <w:rFonts w:ascii="Calibri" w:hAnsi="Calibri" w:cs="Arial"/>
          <w:b/>
          <w:bCs/>
          <w:sz w:val="22"/>
          <w:szCs w:val="22"/>
        </w:rPr>
        <w:t>Research Projects Undertaken through PGDM Program</w:t>
      </w:r>
    </w:p>
    <w:p w:rsidR="00596812" w:rsidRDefault="00596812" w:rsidP="00596812">
      <w:pPr>
        <w:pStyle w:val="DefaultStyle"/>
        <w:tabs>
          <w:tab w:val="left" w:pos="720"/>
        </w:tabs>
        <w:jc w:val="both"/>
      </w:pPr>
    </w:p>
    <w:p w:rsidR="00596812" w:rsidRDefault="00596812" w:rsidP="00596812">
      <w:pPr>
        <w:pStyle w:val="DefaultStyle"/>
        <w:spacing w:after="40"/>
        <w:jc w:val="both"/>
      </w:pPr>
      <w:r>
        <w:rPr>
          <w:rFonts w:ascii="Calibri" w:hAnsi="Calibri" w:cs="Arial"/>
          <w:b/>
          <w:sz w:val="22"/>
          <w:szCs w:val="22"/>
        </w:rPr>
        <w:t>Project Title: Driving Factors of A3 Segment</w:t>
      </w:r>
    </w:p>
    <w:p w:rsidR="00596812" w:rsidRDefault="00596812" w:rsidP="00596812">
      <w:pPr>
        <w:pStyle w:val="DefaultStyle"/>
        <w:spacing w:after="40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i/>
          <w:sz w:val="22"/>
          <w:szCs w:val="22"/>
        </w:rPr>
        <w:t xml:space="preserve">Organization: </w:t>
      </w:r>
      <w:proofErr w:type="spellStart"/>
      <w:r>
        <w:rPr>
          <w:rFonts w:ascii="Calibri" w:hAnsi="Calibri" w:cs="Arial"/>
          <w:b/>
          <w:sz w:val="22"/>
          <w:szCs w:val="22"/>
        </w:rPr>
        <w:t>Maruti</w:t>
      </w:r>
      <w:proofErr w:type="spellEnd"/>
      <w:r>
        <w:rPr>
          <w:rFonts w:ascii="Calibri" w:hAnsi="Calibri" w:cs="Arial"/>
          <w:b/>
          <w:sz w:val="22"/>
          <w:szCs w:val="22"/>
        </w:rPr>
        <w:t xml:space="preserve"> Suzuki India Limited</w:t>
      </w:r>
    </w:p>
    <w:p w:rsidR="00596812" w:rsidRDefault="00596812" w:rsidP="00596812">
      <w:pPr>
        <w:pStyle w:val="DefaultStyle"/>
        <w:spacing w:after="40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Duration – 60 days; </w:t>
      </w:r>
      <w:r w:rsidRPr="004A0502">
        <w:rPr>
          <w:rFonts w:ascii="Calibri" w:hAnsi="Calibri" w:cs="Arial"/>
          <w:sz w:val="22"/>
          <w:szCs w:val="22"/>
        </w:rPr>
        <w:t>5</w:t>
      </w:r>
      <w:r w:rsidRPr="004A0502">
        <w:rPr>
          <w:rFonts w:ascii="Calibri" w:hAnsi="Calibri" w:cs="Arial"/>
          <w:sz w:val="22"/>
          <w:szCs w:val="22"/>
          <w:vertAlign w:val="superscript"/>
        </w:rPr>
        <w:t>th</w:t>
      </w:r>
      <w:r>
        <w:rPr>
          <w:rFonts w:ascii="Calibri" w:hAnsi="Calibri" w:cs="Arial"/>
          <w:b/>
          <w:sz w:val="22"/>
          <w:szCs w:val="22"/>
        </w:rPr>
        <w:t xml:space="preserve"> </w:t>
      </w:r>
      <w:r w:rsidRPr="00C51EB5">
        <w:rPr>
          <w:rFonts w:asciiTheme="minorHAnsi" w:hAnsiTheme="minorHAnsi"/>
          <w:sz w:val="22"/>
          <w:szCs w:val="22"/>
        </w:rPr>
        <w:t>June – 3</w:t>
      </w:r>
      <w:r>
        <w:rPr>
          <w:rFonts w:asciiTheme="minorHAnsi" w:hAnsiTheme="minorHAnsi"/>
          <w:sz w:val="22"/>
          <w:szCs w:val="22"/>
        </w:rPr>
        <w:t>0</w:t>
      </w:r>
      <w:r w:rsidRPr="004567EB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</w:t>
      </w:r>
      <w:r w:rsidRPr="00C51EB5">
        <w:rPr>
          <w:rFonts w:asciiTheme="minorHAnsi" w:hAnsiTheme="minorHAnsi"/>
          <w:sz w:val="22"/>
          <w:szCs w:val="22"/>
        </w:rPr>
        <w:t>July</w:t>
      </w:r>
    </w:p>
    <w:p w:rsidR="00596812" w:rsidRDefault="00596812" w:rsidP="00596812">
      <w:pPr>
        <w:pStyle w:val="DefaultStyle"/>
        <w:spacing w:after="40"/>
        <w:jc w:val="both"/>
      </w:pPr>
      <w:r>
        <w:rPr>
          <w:rFonts w:ascii="Calibri" w:hAnsi="Calibri" w:cs="Arial"/>
          <w:b/>
          <w:sz w:val="22"/>
          <w:szCs w:val="22"/>
        </w:rPr>
        <w:t>Objective: As part of the Branding team of SX4, conducted an in-depth survey and study on the product</w:t>
      </w:r>
    </w:p>
    <w:p w:rsidR="00596812" w:rsidRPr="00A767B6" w:rsidRDefault="00596812" w:rsidP="00596812">
      <w:pPr>
        <w:pStyle w:val="DefaultStyle"/>
        <w:widowControl/>
        <w:numPr>
          <w:ilvl w:val="0"/>
          <w:numId w:val="2"/>
        </w:numPr>
        <w:suppressAutoHyphens w:val="0"/>
        <w:spacing w:line="276" w:lineRule="auto"/>
        <w:jc w:val="both"/>
      </w:pPr>
      <w:r>
        <w:rPr>
          <w:rFonts w:ascii="Calibri" w:hAnsi="Calibri" w:cs="Arial"/>
          <w:sz w:val="22"/>
          <w:szCs w:val="22"/>
        </w:rPr>
        <w:t>Intelligence study</w:t>
      </w:r>
      <w:r w:rsidRPr="00C0079E">
        <w:rPr>
          <w:rFonts w:ascii="Calibri" w:hAnsi="Calibri" w:cs="Arial"/>
          <w:sz w:val="22"/>
          <w:szCs w:val="22"/>
        </w:rPr>
        <w:t xml:space="preserve"> of A3 segment, </w:t>
      </w:r>
    </w:p>
    <w:p w:rsidR="00596812" w:rsidRPr="00A767B6" w:rsidRDefault="00596812" w:rsidP="00596812">
      <w:pPr>
        <w:pStyle w:val="DefaultStyle"/>
        <w:widowControl/>
        <w:numPr>
          <w:ilvl w:val="0"/>
          <w:numId w:val="2"/>
        </w:numPr>
        <w:suppressAutoHyphens w:val="0"/>
        <w:spacing w:line="276" w:lineRule="auto"/>
        <w:jc w:val="both"/>
      </w:pPr>
      <w:r>
        <w:rPr>
          <w:rFonts w:ascii="Calibri" w:hAnsi="Calibri" w:cs="Arial"/>
          <w:sz w:val="22"/>
          <w:szCs w:val="22"/>
        </w:rPr>
        <w:t>Conducted face to face interviews with customers,</w:t>
      </w:r>
    </w:p>
    <w:p w:rsidR="00596812" w:rsidRPr="00A767B6" w:rsidRDefault="00596812" w:rsidP="00596812">
      <w:pPr>
        <w:pStyle w:val="DefaultStyle"/>
        <w:widowControl/>
        <w:numPr>
          <w:ilvl w:val="0"/>
          <w:numId w:val="2"/>
        </w:numPr>
        <w:suppressAutoHyphens w:val="0"/>
        <w:spacing w:line="276" w:lineRule="auto"/>
        <w:jc w:val="both"/>
      </w:pPr>
      <w:r w:rsidRPr="00C0079E">
        <w:rPr>
          <w:rFonts w:ascii="Calibri" w:hAnsi="Calibri" w:cs="Arial"/>
          <w:sz w:val="22"/>
          <w:szCs w:val="22"/>
        </w:rPr>
        <w:t xml:space="preserve">Competitor mapping, </w:t>
      </w:r>
    </w:p>
    <w:p w:rsidR="00596812" w:rsidRPr="00A767B6" w:rsidRDefault="00596812" w:rsidP="00596812">
      <w:pPr>
        <w:pStyle w:val="DefaultStyle"/>
        <w:widowControl/>
        <w:numPr>
          <w:ilvl w:val="0"/>
          <w:numId w:val="2"/>
        </w:numPr>
        <w:suppressAutoHyphens w:val="0"/>
        <w:spacing w:line="276" w:lineRule="auto"/>
        <w:jc w:val="both"/>
      </w:pPr>
      <w:r w:rsidRPr="00C0079E">
        <w:rPr>
          <w:rFonts w:ascii="Calibri" w:hAnsi="Calibri" w:cs="Arial"/>
          <w:sz w:val="22"/>
          <w:szCs w:val="22"/>
        </w:rPr>
        <w:t>Driving factors</w:t>
      </w:r>
      <w:r>
        <w:rPr>
          <w:rFonts w:ascii="Calibri" w:hAnsi="Calibri" w:cs="Arial"/>
          <w:sz w:val="22"/>
          <w:szCs w:val="22"/>
        </w:rPr>
        <w:t xml:space="preserve"> for</w:t>
      </w:r>
      <w:r w:rsidRPr="00C0079E">
        <w:rPr>
          <w:rFonts w:ascii="Calibri" w:hAnsi="Calibri" w:cs="Arial"/>
          <w:sz w:val="22"/>
          <w:szCs w:val="22"/>
        </w:rPr>
        <w:t xml:space="preserve"> segment,</w:t>
      </w:r>
    </w:p>
    <w:p w:rsidR="00596812" w:rsidRPr="00A767B6" w:rsidRDefault="00596812" w:rsidP="00596812">
      <w:pPr>
        <w:pStyle w:val="DefaultStyle"/>
        <w:widowControl/>
        <w:numPr>
          <w:ilvl w:val="0"/>
          <w:numId w:val="2"/>
        </w:numPr>
        <w:suppressAutoHyphens w:val="0"/>
        <w:spacing w:line="276" w:lineRule="auto"/>
        <w:jc w:val="both"/>
      </w:pPr>
      <w:r>
        <w:rPr>
          <w:rFonts w:ascii="Calibri" w:hAnsi="Calibri" w:cs="Arial"/>
          <w:sz w:val="22"/>
          <w:szCs w:val="22"/>
        </w:rPr>
        <w:t xml:space="preserve"> Factors influencing purchasing decision, </w:t>
      </w:r>
    </w:p>
    <w:p w:rsidR="00596812" w:rsidRPr="00A767B6" w:rsidRDefault="00596812" w:rsidP="00596812">
      <w:pPr>
        <w:pStyle w:val="DefaultStyle"/>
        <w:widowControl/>
        <w:numPr>
          <w:ilvl w:val="0"/>
          <w:numId w:val="2"/>
        </w:numPr>
        <w:suppressAutoHyphens w:val="0"/>
        <w:spacing w:line="276" w:lineRule="auto"/>
        <w:jc w:val="both"/>
      </w:pPr>
      <w:r>
        <w:rPr>
          <w:rFonts w:ascii="Calibri" w:hAnsi="Calibri" w:cs="Arial"/>
          <w:sz w:val="22"/>
          <w:szCs w:val="22"/>
        </w:rPr>
        <w:t xml:space="preserve"> SWOT analysis,</w:t>
      </w:r>
    </w:p>
    <w:p w:rsidR="00596812" w:rsidRPr="00C0079E" w:rsidRDefault="00596812" w:rsidP="00596812">
      <w:pPr>
        <w:pStyle w:val="DefaultStyle"/>
        <w:widowControl/>
        <w:numPr>
          <w:ilvl w:val="0"/>
          <w:numId w:val="2"/>
        </w:numPr>
        <w:suppressAutoHyphens w:val="0"/>
        <w:spacing w:line="276" w:lineRule="auto"/>
        <w:jc w:val="both"/>
      </w:pPr>
      <w:r>
        <w:rPr>
          <w:rFonts w:ascii="Calibri" w:hAnsi="Calibri" w:cs="Arial"/>
          <w:sz w:val="22"/>
          <w:szCs w:val="22"/>
        </w:rPr>
        <w:t xml:space="preserve">Map the opportunities in the profiled company with the services offered  </w:t>
      </w:r>
    </w:p>
    <w:p w:rsidR="00596812" w:rsidRDefault="00596812" w:rsidP="00596812">
      <w:pPr>
        <w:pStyle w:val="DefaultStyle"/>
        <w:widowControl/>
        <w:suppressAutoHyphens w:val="0"/>
        <w:jc w:val="both"/>
      </w:pPr>
    </w:p>
    <w:p w:rsidR="00596812" w:rsidRDefault="00596812" w:rsidP="00596812">
      <w:pPr>
        <w:pStyle w:val="DefaultStyle"/>
        <w:spacing w:after="40"/>
        <w:jc w:val="both"/>
      </w:pPr>
      <w:r>
        <w:rPr>
          <w:rFonts w:ascii="Calibri" w:hAnsi="Calibri" w:cs="Arial"/>
          <w:b/>
          <w:sz w:val="22"/>
          <w:szCs w:val="22"/>
        </w:rPr>
        <w:t xml:space="preserve">Project Title: Lost Case Analysis of Swift </w:t>
      </w:r>
      <w:proofErr w:type="spellStart"/>
      <w:r>
        <w:rPr>
          <w:rFonts w:ascii="Calibri" w:hAnsi="Calibri" w:cs="Arial"/>
          <w:b/>
          <w:sz w:val="22"/>
          <w:szCs w:val="22"/>
        </w:rPr>
        <w:t>Dzire</w:t>
      </w:r>
      <w:proofErr w:type="spellEnd"/>
    </w:p>
    <w:p w:rsidR="00596812" w:rsidRDefault="00596812" w:rsidP="00596812">
      <w:pPr>
        <w:pStyle w:val="DefaultStyle"/>
        <w:tabs>
          <w:tab w:val="right" w:pos="8640"/>
        </w:tabs>
        <w:spacing w:after="40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i/>
          <w:sz w:val="22"/>
          <w:szCs w:val="22"/>
        </w:rPr>
        <w:t xml:space="preserve">Organization: </w:t>
      </w:r>
      <w:proofErr w:type="spellStart"/>
      <w:r>
        <w:rPr>
          <w:rFonts w:ascii="Calibri" w:hAnsi="Calibri" w:cs="Arial"/>
          <w:b/>
          <w:sz w:val="22"/>
          <w:szCs w:val="22"/>
        </w:rPr>
        <w:t>Maruti</w:t>
      </w:r>
      <w:proofErr w:type="spellEnd"/>
      <w:r>
        <w:rPr>
          <w:rFonts w:ascii="Calibri" w:hAnsi="Calibri" w:cs="Arial"/>
          <w:b/>
          <w:sz w:val="22"/>
          <w:szCs w:val="22"/>
        </w:rPr>
        <w:t xml:space="preserve"> Suzuki India Limited</w:t>
      </w:r>
    </w:p>
    <w:p w:rsidR="00596812" w:rsidRDefault="00596812" w:rsidP="00596812">
      <w:pPr>
        <w:pStyle w:val="DefaultStyle"/>
        <w:spacing w:after="40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Duration – 60 days; </w:t>
      </w:r>
      <w:r w:rsidRPr="004A0502">
        <w:rPr>
          <w:rFonts w:ascii="Calibri" w:hAnsi="Calibri" w:cs="Arial"/>
          <w:sz w:val="22"/>
          <w:szCs w:val="22"/>
        </w:rPr>
        <w:t>5</w:t>
      </w:r>
      <w:r w:rsidRPr="004A0502">
        <w:rPr>
          <w:rFonts w:ascii="Calibri" w:hAnsi="Calibri" w:cs="Arial"/>
          <w:sz w:val="22"/>
          <w:szCs w:val="22"/>
          <w:vertAlign w:val="superscript"/>
        </w:rPr>
        <w:t>th</w:t>
      </w:r>
      <w:r>
        <w:rPr>
          <w:rFonts w:ascii="Calibri" w:hAnsi="Calibri" w:cs="Arial"/>
          <w:b/>
          <w:sz w:val="22"/>
          <w:szCs w:val="22"/>
        </w:rPr>
        <w:t xml:space="preserve"> </w:t>
      </w:r>
      <w:r w:rsidRPr="00C51EB5">
        <w:rPr>
          <w:rFonts w:asciiTheme="minorHAnsi" w:hAnsiTheme="minorHAnsi"/>
          <w:sz w:val="22"/>
          <w:szCs w:val="22"/>
        </w:rPr>
        <w:t>June – 3</w:t>
      </w:r>
      <w:r>
        <w:rPr>
          <w:rFonts w:asciiTheme="minorHAnsi" w:hAnsiTheme="minorHAnsi"/>
          <w:sz w:val="22"/>
          <w:szCs w:val="22"/>
        </w:rPr>
        <w:t>0</w:t>
      </w:r>
      <w:r w:rsidRPr="004567EB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</w:t>
      </w:r>
      <w:r w:rsidRPr="00C51EB5">
        <w:rPr>
          <w:rFonts w:asciiTheme="minorHAnsi" w:hAnsiTheme="minorHAnsi"/>
          <w:sz w:val="22"/>
          <w:szCs w:val="22"/>
        </w:rPr>
        <w:t>July</w:t>
      </w:r>
    </w:p>
    <w:p w:rsidR="00596812" w:rsidRDefault="00596812" w:rsidP="00596812">
      <w:pPr>
        <w:pStyle w:val="DefaultStyle"/>
        <w:tabs>
          <w:tab w:val="right" w:pos="8640"/>
        </w:tabs>
        <w:spacing w:after="40"/>
        <w:jc w:val="both"/>
      </w:pPr>
      <w:r>
        <w:rPr>
          <w:rFonts w:ascii="Calibri" w:hAnsi="Calibri" w:cs="Arial"/>
          <w:b/>
          <w:sz w:val="22"/>
          <w:szCs w:val="22"/>
        </w:rPr>
        <w:t xml:space="preserve">Objective: As part of the Branding team of Swift </w:t>
      </w:r>
      <w:proofErr w:type="spellStart"/>
      <w:r>
        <w:rPr>
          <w:rFonts w:ascii="Calibri" w:hAnsi="Calibri" w:cs="Arial"/>
          <w:b/>
          <w:sz w:val="22"/>
          <w:szCs w:val="22"/>
        </w:rPr>
        <w:t>Dzire</w:t>
      </w:r>
      <w:proofErr w:type="spellEnd"/>
      <w:r>
        <w:rPr>
          <w:rFonts w:ascii="Calibri" w:hAnsi="Calibri" w:cs="Arial"/>
          <w:b/>
          <w:sz w:val="22"/>
          <w:szCs w:val="22"/>
        </w:rPr>
        <w:t xml:space="preserve">, conducted a study on the product to analyze </w:t>
      </w:r>
    </w:p>
    <w:p w:rsidR="00596812" w:rsidRPr="00A767B6" w:rsidRDefault="00596812" w:rsidP="00596812">
      <w:pPr>
        <w:pStyle w:val="DefaultStyle"/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/>
        </w:rPr>
      </w:pPr>
      <w:r>
        <w:rPr>
          <w:rFonts w:asciiTheme="minorHAnsi" w:hAnsiTheme="minorHAnsi" w:cs="Arial"/>
          <w:sz w:val="22"/>
          <w:szCs w:val="22"/>
        </w:rPr>
        <w:t>Market Demand of the product,</w:t>
      </w:r>
    </w:p>
    <w:p w:rsidR="00596812" w:rsidRPr="00A767B6" w:rsidRDefault="00596812" w:rsidP="00596812">
      <w:pPr>
        <w:pStyle w:val="DefaultStyle"/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/>
        </w:rPr>
      </w:pPr>
      <w:r>
        <w:rPr>
          <w:rFonts w:asciiTheme="minorHAnsi" w:hAnsiTheme="minorHAnsi" w:cs="Arial"/>
          <w:sz w:val="22"/>
          <w:szCs w:val="22"/>
        </w:rPr>
        <w:t>Telephonic Interviews with prospect customers,</w:t>
      </w:r>
    </w:p>
    <w:p w:rsidR="00596812" w:rsidRPr="00A767B6" w:rsidRDefault="00596812" w:rsidP="00596812">
      <w:pPr>
        <w:pStyle w:val="DefaultStyle"/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/>
        </w:rPr>
      </w:pPr>
      <w:r>
        <w:rPr>
          <w:rFonts w:asciiTheme="minorHAnsi" w:hAnsiTheme="minorHAnsi" w:cs="Arial"/>
          <w:sz w:val="22"/>
          <w:szCs w:val="22"/>
        </w:rPr>
        <w:lastRenderedPageBreak/>
        <w:t>Face to face interviews with customers,</w:t>
      </w:r>
    </w:p>
    <w:p w:rsidR="00596812" w:rsidRPr="00A767B6" w:rsidRDefault="00596812" w:rsidP="00596812">
      <w:pPr>
        <w:pStyle w:val="DefaultStyle"/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/>
        </w:rPr>
      </w:pPr>
      <w:r>
        <w:rPr>
          <w:rFonts w:asciiTheme="minorHAnsi" w:hAnsiTheme="minorHAnsi" w:cs="Arial"/>
          <w:sz w:val="22"/>
          <w:szCs w:val="22"/>
        </w:rPr>
        <w:t>Analyzing Quality of the product compared to competitor products available in the market,</w:t>
      </w:r>
    </w:p>
    <w:p w:rsidR="00596812" w:rsidRPr="00A767B6" w:rsidRDefault="00596812" w:rsidP="00596812">
      <w:pPr>
        <w:pStyle w:val="DefaultStyle"/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/>
        </w:rPr>
      </w:pPr>
      <w:r w:rsidRPr="008B605A">
        <w:rPr>
          <w:rFonts w:asciiTheme="minorHAnsi" w:hAnsiTheme="minorHAnsi"/>
          <w:sz w:val="22"/>
          <w:szCs w:val="22"/>
        </w:rPr>
        <w:t xml:space="preserve">Determining </w:t>
      </w:r>
      <w:r>
        <w:rPr>
          <w:rFonts w:asciiTheme="minorHAnsi" w:hAnsiTheme="minorHAnsi"/>
          <w:sz w:val="22"/>
          <w:szCs w:val="22"/>
        </w:rPr>
        <w:t>influencing factors for buying / not buying the product,</w:t>
      </w:r>
    </w:p>
    <w:p w:rsidR="00596812" w:rsidRPr="00E304CA" w:rsidRDefault="00596812" w:rsidP="00596812">
      <w:pPr>
        <w:pStyle w:val="DefaultStyle"/>
        <w:widowControl/>
        <w:numPr>
          <w:ilvl w:val="0"/>
          <w:numId w:val="2"/>
        </w:numPr>
        <w:suppressAutoHyphens w:val="0"/>
        <w:jc w:val="both"/>
        <w:rPr>
          <w:rFonts w:asciiTheme="minorHAnsi" w:hAnsiTheme="minorHAnsi"/>
        </w:rPr>
      </w:pPr>
      <w:r>
        <w:rPr>
          <w:rFonts w:asciiTheme="minorHAnsi" w:hAnsiTheme="minorHAnsi" w:cs="Arial"/>
          <w:sz w:val="22"/>
          <w:szCs w:val="22"/>
        </w:rPr>
        <w:t>Scope of improvement</w:t>
      </w:r>
    </w:p>
    <w:p w:rsidR="00596812" w:rsidRPr="00E304CA" w:rsidRDefault="00596812" w:rsidP="00596812">
      <w:pPr>
        <w:pStyle w:val="DefaultStyle"/>
        <w:widowControl/>
        <w:suppressAutoHyphens w:val="0"/>
        <w:ind w:left="1080"/>
        <w:jc w:val="both"/>
        <w:rPr>
          <w:rFonts w:asciiTheme="minorHAnsi" w:hAnsiTheme="minorHAnsi"/>
        </w:rPr>
      </w:pPr>
    </w:p>
    <w:p w:rsidR="00596812" w:rsidRDefault="00596812" w:rsidP="00596812">
      <w:pPr>
        <w:pStyle w:val="DefaultStyle"/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CCCCCC"/>
      </w:pPr>
      <w:r>
        <w:rPr>
          <w:rFonts w:ascii="Calibri" w:hAnsi="Calibri" w:cs="Arial"/>
          <w:b/>
          <w:bCs/>
          <w:sz w:val="22"/>
          <w:szCs w:val="22"/>
        </w:rPr>
        <w:t xml:space="preserve"> Educational Qualifications</w:t>
      </w:r>
      <w:ins w:id="0" w:author="GULFOIL" w:date="2014-10-21T00:31:00Z">
        <w:r>
          <w:rPr>
            <w:rFonts w:ascii="Calibri" w:hAnsi="Calibri" w:cs="Arial"/>
            <w:b/>
            <w:bCs/>
            <w:sz w:val="22"/>
            <w:szCs w:val="22"/>
          </w:rPr>
          <w:t xml:space="preserve"> </w:t>
        </w:r>
      </w:ins>
    </w:p>
    <w:p w:rsidR="00596812" w:rsidRDefault="00596812" w:rsidP="00596812">
      <w:pPr>
        <w:pStyle w:val="DefaultStyle"/>
        <w:ind w:left="1080"/>
        <w:jc w:val="both"/>
      </w:pPr>
    </w:p>
    <w:tbl>
      <w:tblPr>
        <w:tblW w:w="8901" w:type="dxa"/>
        <w:tblInd w:w="368" w:type="dxa"/>
        <w:tblBorders>
          <w:top w:val="single" w:sz="8" w:space="0" w:color="00000A"/>
          <w:left w:val="single" w:sz="8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150"/>
        <w:gridCol w:w="2873"/>
        <w:gridCol w:w="2790"/>
        <w:gridCol w:w="2088"/>
      </w:tblGrid>
      <w:tr w:rsidR="00596812" w:rsidTr="00EA6394">
        <w:trPr>
          <w:cantSplit/>
          <w:trHeight w:val="629"/>
        </w:trPr>
        <w:tc>
          <w:tcPr>
            <w:tcW w:w="1150" w:type="dxa"/>
            <w:tcBorders>
              <w:top w:val="single" w:sz="8" w:space="0" w:color="00000A"/>
              <w:bottom w:val="single" w:sz="4" w:space="0" w:color="00000A"/>
            </w:tcBorders>
            <w:shd w:val="clear" w:color="auto" w:fill="D8D8D8"/>
            <w:vAlign w:val="center"/>
          </w:tcPr>
          <w:p w:rsidR="00596812" w:rsidRDefault="00596812" w:rsidP="00EA6394">
            <w:pPr>
              <w:pStyle w:val="DefaultStyle"/>
              <w:widowControl/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Year of Passing</w:t>
            </w:r>
          </w:p>
        </w:tc>
        <w:tc>
          <w:tcPr>
            <w:tcW w:w="2873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D8D8D8"/>
            <w:vAlign w:val="center"/>
          </w:tcPr>
          <w:p w:rsidR="00596812" w:rsidRDefault="00596812" w:rsidP="00EA6394">
            <w:pPr>
              <w:pStyle w:val="DefaultStyle"/>
              <w:widowControl/>
              <w:suppressAutoHyphens w:val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Course/Stream/Subjects</w:t>
            </w:r>
          </w:p>
        </w:tc>
        <w:tc>
          <w:tcPr>
            <w:tcW w:w="2790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D8D8D8"/>
            <w:vAlign w:val="center"/>
          </w:tcPr>
          <w:p w:rsidR="00596812" w:rsidRDefault="00596812" w:rsidP="00EA6394">
            <w:pPr>
              <w:pStyle w:val="DefaultStyle"/>
              <w:widowControl/>
              <w:suppressAutoHyphens w:val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University/Board/School</w:t>
            </w:r>
          </w:p>
        </w:tc>
        <w:tc>
          <w:tcPr>
            <w:tcW w:w="2088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D8D8D8"/>
            <w:vAlign w:val="center"/>
          </w:tcPr>
          <w:p w:rsidR="00596812" w:rsidRDefault="00596812" w:rsidP="00EA6394">
            <w:pPr>
              <w:pStyle w:val="DefaultStyle"/>
              <w:widowControl/>
              <w:suppressAutoHyphens w:val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Percentage/CGPA</w:t>
            </w:r>
          </w:p>
        </w:tc>
      </w:tr>
      <w:tr w:rsidR="00596812" w:rsidTr="00EA6394">
        <w:trPr>
          <w:cantSplit/>
          <w:trHeight w:val="629"/>
        </w:trPr>
        <w:tc>
          <w:tcPr>
            <w:tcW w:w="1150" w:type="dxa"/>
            <w:tcBorders>
              <w:bottom w:val="single" w:sz="4" w:space="0" w:color="00000A"/>
            </w:tcBorders>
            <w:shd w:val="clear" w:color="auto" w:fill="FFFFFF"/>
            <w:vAlign w:val="center"/>
          </w:tcPr>
          <w:p w:rsidR="00596812" w:rsidRPr="00322CB5" w:rsidRDefault="00596812" w:rsidP="00EA6394">
            <w:pPr>
              <w:pStyle w:val="DefaultStyle"/>
              <w:autoSpaceDE w:val="0"/>
              <w:spacing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22CB5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2013</w:t>
            </w:r>
          </w:p>
        </w:tc>
        <w:tc>
          <w:tcPr>
            <w:tcW w:w="287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96812" w:rsidRPr="00322CB5" w:rsidRDefault="00596812" w:rsidP="00EA6394">
            <w:pPr>
              <w:pStyle w:val="DefaultStyle"/>
              <w:autoSpaceDE w:val="0"/>
              <w:spacing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MBA</w:t>
            </w:r>
          </w:p>
        </w:tc>
        <w:tc>
          <w:tcPr>
            <w:tcW w:w="279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96812" w:rsidRPr="00322CB5" w:rsidRDefault="00596812" w:rsidP="00EA6394">
            <w:pPr>
              <w:pStyle w:val="DefaultStyle"/>
              <w:suppressAutoHyphens w:val="0"/>
              <w:autoSpaceDE w:val="0"/>
              <w:spacing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22CB5">
              <w:rPr>
                <w:rFonts w:asciiTheme="minorHAnsi" w:hAnsiTheme="minorHAnsi"/>
                <w:color w:val="000000"/>
                <w:sz w:val="22"/>
                <w:szCs w:val="22"/>
                <w:lang w:eastAsia="en-US"/>
              </w:rPr>
              <w:t>Balaji</w:t>
            </w:r>
            <w:proofErr w:type="spellEnd"/>
            <w:r w:rsidRPr="00322CB5">
              <w:rPr>
                <w:rFonts w:asciiTheme="minorHAnsi" w:hAnsiTheme="minorHAnsi"/>
                <w:color w:val="000000"/>
                <w:sz w:val="22"/>
                <w:szCs w:val="22"/>
                <w:lang w:eastAsia="en-US"/>
              </w:rPr>
              <w:t xml:space="preserve"> Institute of Modern Management</w:t>
            </w:r>
          </w:p>
        </w:tc>
        <w:tc>
          <w:tcPr>
            <w:tcW w:w="208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96812" w:rsidRPr="00322CB5" w:rsidRDefault="00596812" w:rsidP="00EA6394">
            <w:pPr>
              <w:pStyle w:val="DefaultStyle"/>
              <w:widowControl/>
              <w:suppressAutoHyphens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73</w:t>
            </w:r>
          </w:p>
        </w:tc>
      </w:tr>
      <w:tr w:rsidR="00596812" w:rsidTr="00EA6394">
        <w:trPr>
          <w:cantSplit/>
          <w:trHeight w:val="629"/>
        </w:trPr>
        <w:tc>
          <w:tcPr>
            <w:tcW w:w="1150" w:type="dxa"/>
            <w:tcBorders>
              <w:bottom w:val="single" w:sz="4" w:space="0" w:color="00000A"/>
            </w:tcBorders>
            <w:shd w:val="clear" w:color="auto" w:fill="FFFFFF"/>
            <w:vAlign w:val="center"/>
          </w:tcPr>
          <w:p w:rsidR="00596812" w:rsidRPr="00322CB5" w:rsidRDefault="00596812" w:rsidP="00EA6394">
            <w:pPr>
              <w:pStyle w:val="DefaultStyle"/>
              <w:suppressAutoHyphens w:val="0"/>
              <w:autoSpaceDE w:val="0"/>
              <w:spacing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22CB5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2011</w:t>
            </w:r>
          </w:p>
        </w:tc>
        <w:tc>
          <w:tcPr>
            <w:tcW w:w="287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96812" w:rsidRPr="00322CB5" w:rsidRDefault="00596812" w:rsidP="00EA6394">
            <w:pPr>
              <w:pStyle w:val="DefaultStyle"/>
              <w:suppressAutoHyphens w:val="0"/>
              <w:autoSpaceDE w:val="0"/>
              <w:spacing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596812" w:rsidRPr="00322CB5" w:rsidRDefault="00596812" w:rsidP="00EA6394">
            <w:pPr>
              <w:pStyle w:val="DefaultStyle"/>
              <w:suppressAutoHyphens w:val="0"/>
              <w:autoSpaceDE w:val="0"/>
              <w:spacing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22CB5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BCOM</w:t>
            </w:r>
          </w:p>
          <w:p w:rsidR="00596812" w:rsidRPr="00322CB5" w:rsidRDefault="00596812" w:rsidP="00EA6394">
            <w:pPr>
              <w:pStyle w:val="DefaultStyle"/>
              <w:suppressAutoHyphens w:val="0"/>
              <w:autoSpaceDE w:val="0"/>
              <w:spacing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79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96812" w:rsidRPr="00322CB5" w:rsidRDefault="00596812" w:rsidP="00EA6394">
            <w:pPr>
              <w:pStyle w:val="DefaultStyle"/>
              <w:autoSpaceDE w:val="0"/>
              <w:snapToGrid w:val="0"/>
              <w:spacing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DAV</w:t>
            </w:r>
            <w:r w:rsidRPr="00322CB5">
              <w:rPr>
                <w:rFonts w:asciiTheme="minorHAnsi" w:hAnsiTheme="minorHAnsi"/>
                <w:sz w:val="22"/>
                <w:szCs w:val="22"/>
              </w:rPr>
              <w:t xml:space="preserve"> College Chandigarh</w:t>
            </w:r>
          </w:p>
          <w:p w:rsidR="00596812" w:rsidRPr="00322CB5" w:rsidRDefault="00596812" w:rsidP="00EA6394">
            <w:pPr>
              <w:pStyle w:val="DefaultStyle"/>
              <w:suppressAutoHyphens w:val="0"/>
              <w:autoSpaceDE w:val="0"/>
              <w:spacing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22CB5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Punjab University</w:t>
            </w:r>
          </w:p>
        </w:tc>
        <w:tc>
          <w:tcPr>
            <w:tcW w:w="208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96812" w:rsidRPr="00322CB5" w:rsidRDefault="00596812" w:rsidP="00EA6394">
            <w:pPr>
              <w:pStyle w:val="DefaultStyle"/>
              <w:widowControl/>
              <w:suppressAutoHyphens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22CB5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6</w:t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0</w:t>
            </w:r>
          </w:p>
        </w:tc>
      </w:tr>
      <w:tr w:rsidR="00596812" w:rsidTr="00EA6394">
        <w:trPr>
          <w:cantSplit/>
          <w:trHeight w:val="645"/>
        </w:trPr>
        <w:tc>
          <w:tcPr>
            <w:tcW w:w="1150" w:type="dxa"/>
            <w:tcBorders>
              <w:bottom w:val="single" w:sz="8" w:space="0" w:color="00000A"/>
            </w:tcBorders>
            <w:shd w:val="clear" w:color="auto" w:fill="FFFFFF"/>
            <w:vAlign w:val="center"/>
          </w:tcPr>
          <w:p w:rsidR="00596812" w:rsidRPr="00322CB5" w:rsidRDefault="00596812" w:rsidP="00EA6394">
            <w:pPr>
              <w:pStyle w:val="DefaultStyle"/>
              <w:widowControl/>
              <w:suppressAutoHyphens w:val="0"/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eastAsia="en-US"/>
              </w:rPr>
            </w:pPr>
            <w:r w:rsidRPr="00322CB5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2008</w:t>
            </w:r>
          </w:p>
        </w:tc>
        <w:tc>
          <w:tcPr>
            <w:tcW w:w="2873" w:type="dxa"/>
            <w:tcBorders>
              <w:bottom w:val="single" w:sz="8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96812" w:rsidRPr="00322CB5" w:rsidRDefault="00596812" w:rsidP="00EA6394">
            <w:pPr>
              <w:pStyle w:val="DefaultStyle"/>
              <w:widowControl/>
              <w:suppressAutoHyphens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22CB5">
              <w:rPr>
                <w:rFonts w:asciiTheme="minorHAnsi" w:hAnsiTheme="minorHAnsi"/>
                <w:color w:val="000000"/>
                <w:sz w:val="22"/>
                <w:szCs w:val="22"/>
                <w:lang w:eastAsia="en-US"/>
              </w:rPr>
              <w:t>SSLC(10+2)</w:t>
            </w:r>
            <w:r w:rsidRPr="00322CB5">
              <w:rPr>
                <w:rFonts w:asciiTheme="minorHAnsi" w:hAnsiTheme="minorHAnsi"/>
                <w:color w:val="000000"/>
                <w:sz w:val="22"/>
                <w:szCs w:val="22"/>
                <w:lang w:eastAsia="en-US"/>
              </w:rPr>
              <w:br/>
            </w:r>
            <w:r w:rsidRPr="00322CB5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Commerce</w:t>
            </w:r>
          </w:p>
        </w:tc>
        <w:tc>
          <w:tcPr>
            <w:tcW w:w="2790" w:type="dxa"/>
            <w:tcBorders>
              <w:bottom w:val="single" w:sz="8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96812" w:rsidRPr="00322CB5" w:rsidRDefault="00596812" w:rsidP="00EA6394">
            <w:pPr>
              <w:pStyle w:val="DefaultStyle"/>
              <w:widowControl/>
              <w:suppressAutoHyphens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22CB5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Hansraj</w:t>
            </w:r>
            <w:proofErr w:type="spellEnd"/>
            <w:r w:rsidRPr="00322CB5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 xml:space="preserve"> Public School (CBSE)</w:t>
            </w:r>
          </w:p>
        </w:tc>
        <w:tc>
          <w:tcPr>
            <w:tcW w:w="2088" w:type="dxa"/>
            <w:tcBorders>
              <w:bottom w:val="single" w:sz="8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96812" w:rsidRPr="00322CB5" w:rsidRDefault="00596812" w:rsidP="00EA6394">
            <w:pPr>
              <w:pStyle w:val="DefaultStyle"/>
              <w:widowControl/>
              <w:suppressAutoHyphens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22CB5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70.10</w:t>
            </w:r>
          </w:p>
        </w:tc>
      </w:tr>
      <w:tr w:rsidR="00596812" w:rsidTr="00EA6394">
        <w:trPr>
          <w:cantSplit/>
          <w:trHeight w:val="645"/>
        </w:trPr>
        <w:tc>
          <w:tcPr>
            <w:tcW w:w="1150" w:type="dxa"/>
            <w:tcBorders>
              <w:bottom w:val="single" w:sz="8" w:space="0" w:color="00000A"/>
            </w:tcBorders>
            <w:shd w:val="clear" w:color="auto" w:fill="FFFFFF"/>
            <w:vAlign w:val="center"/>
          </w:tcPr>
          <w:p w:rsidR="00596812" w:rsidRPr="00322CB5" w:rsidRDefault="00596812" w:rsidP="00EA6394">
            <w:pPr>
              <w:pStyle w:val="DefaultStyle"/>
              <w:widowControl/>
              <w:suppressAutoHyphens w:val="0"/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</w:pPr>
            <w:r w:rsidRPr="00322CB5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2006</w:t>
            </w:r>
          </w:p>
        </w:tc>
        <w:tc>
          <w:tcPr>
            <w:tcW w:w="2873" w:type="dxa"/>
            <w:tcBorders>
              <w:bottom w:val="single" w:sz="8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96812" w:rsidRPr="00322CB5" w:rsidRDefault="00596812" w:rsidP="00EA6394">
            <w:pPr>
              <w:pStyle w:val="DefaultStyle"/>
              <w:widowControl/>
              <w:suppressAutoHyphens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22CB5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SSLC(10)</w:t>
            </w:r>
          </w:p>
          <w:p w:rsidR="00596812" w:rsidRPr="00322CB5" w:rsidRDefault="00596812" w:rsidP="00EA6394">
            <w:pPr>
              <w:pStyle w:val="DefaultStyle"/>
              <w:widowControl/>
              <w:suppressAutoHyphens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790" w:type="dxa"/>
            <w:tcBorders>
              <w:bottom w:val="single" w:sz="8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96812" w:rsidRPr="00322CB5" w:rsidRDefault="00596812" w:rsidP="00EA6394">
            <w:pPr>
              <w:pStyle w:val="DefaultStyle"/>
              <w:widowControl/>
              <w:suppressAutoHyphens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22CB5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Satluj</w:t>
            </w:r>
            <w:proofErr w:type="spellEnd"/>
            <w:r w:rsidRPr="00322CB5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 xml:space="preserve"> Public School(CBSE)</w:t>
            </w:r>
          </w:p>
        </w:tc>
        <w:tc>
          <w:tcPr>
            <w:tcW w:w="2088" w:type="dxa"/>
            <w:tcBorders>
              <w:bottom w:val="single" w:sz="8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96812" w:rsidRPr="00322CB5" w:rsidRDefault="00596812" w:rsidP="00EA6394">
            <w:pPr>
              <w:pStyle w:val="DefaultStyle"/>
              <w:widowControl/>
              <w:suppressAutoHyphens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22CB5"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6</w:t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  <w:lang w:eastAsia="en-US"/>
              </w:rPr>
              <w:t>3.50</w:t>
            </w:r>
          </w:p>
        </w:tc>
      </w:tr>
    </w:tbl>
    <w:p w:rsidR="00596812" w:rsidRDefault="00596812" w:rsidP="00596812">
      <w:pPr>
        <w:pStyle w:val="DefaultStyle"/>
        <w:widowControl/>
        <w:tabs>
          <w:tab w:val="left" w:pos="720"/>
        </w:tabs>
        <w:suppressAutoHyphens w:val="0"/>
        <w:spacing w:after="40"/>
        <w:jc w:val="both"/>
      </w:pPr>
    </w:p>
    <w:p w:rsidR="00596812" w:rsidRDefault="00596812" w:rsidP="00596812">
      <w:pPr>
        <w:pStyle w:val="DefaultStyle"/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CCCCCC"/>
      </w:pPr>
      <w:r>
        <w:rPr>
          <w:rFonts w:ascii="Calibri" w:hAnsi="Calibri" w:cs="Arial"/>
          <w:b/>
          <w:bCs/>
          <w:sz w:val="22"/>
          <w:szCs w:val="22"/>
        </w:rPr>
        <w:t>Skill Sets</w:t>
      </w:r>
    </w:p>
    <w:p w:rsidR="00596812" w:rsidRDefault="00596812" w:rsidP="00596812">
      <w:pPr>
        <w:pStyle w:val="DefaultStyle"/>
        <w:rPr>
          <w:rFonts w:ascii="Calibri" w:hAnsi="Calibri" w:cs="Arial"/>
          <w:sz w:val="22"/>
          <w:szCs w:val="22"/>
        </w:rPr>
      </w:pPr>
    </w:p>
    <w:p w:rsidR="00596812" w:rsidRPr="00620486" w:rsidRDefault="00596812" w:rsidP="00596812">
      <w:pPr>
        <w:pStyle w:val="DefaultStyle"/>
        <w:numPr>
          <w:ilvl w:val="0"/>
          <w:numId w:val="1"/>
        </w:numPr>
      </w:pPr>
      <w:r>
        <w:rPr>
          <w:rFonts w:ascii="Calibri" w:hAnsi="Calibri" w:cs="Arial"/>
          <w:sz w:val="22"/>
          <w:szCs w:val="22"/>
        </w:rPr>
        <w:t xml:space="preserve">Corporate Relations Coordinator for </w:t>
      </w:r>
      <w:proofErr w:type="spellStart"/>
      <w:r>
        <w:rPr>
          <w:rFonts w:ascii="Calibri" w:hAnsi="Calibri" w:cs="Arial"/>
          <w:sz w:val="22"/>
          <w:szCs w:val="22"/>
        </w:rPr>
        <w:t>Balaji</w:t>
      </w:r>
      <w:proofErr w:type="spellEnd"/>
      <w:r>
        <w:rPr>
          <w:rFonts w:ascii="Calibri" w:hAnsi="Calibri" w:cs="Arial"/>
          <w:sz w:val="22"/>
          <w:szCs w:val="22"/>
        </w:rPr>
        <w:t xml:space="preserve"> Institute of Modern Management</w:t>
      </w:r>
    </w:p>
    <w:p w:rsidR="00596812" w:rsidRPr="00620486" w:rsidRDefault="00596812" w:rsidP="00596812">
      <w:pPr>
        <w:pStyle w:val="DefaultStyle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 w:rsidRPr="00620486">
        <w:rPr>
          <w:rFonts w:ascii="Calibri" w:hAnsi="Calibri" w:cs="Arial"/>
          <w:sz w:val="22"/>
          <w:szCs w:val="22"/>
        </w:rPr>
        <w:t>Experienced in working with multinational teams in client facing responsibilities; excellent communications</w:t>
      </w:r>
    </w:p>
    <w:p w:rsidR="00596812" w:rsidRDefault="00596812" w:rsidP="00596812">
      <w:pPr>
        <w:pStyle w:val="DefaultStyle"/>
        <w:numPr>
          <w:ilvl w:val="0"/>
          <w:numId w:val="1"/>
        </w:numPr>
      </w:pPr>
      <w:r>
        <w:rPr>
          <w:rFonts w:ascii="Calibri" w:hAnsi="Calibri" w:cs="Arial"/>
          <w:sz w:val="22"/>
          <w:szCs w:val="22"/>
        </w:rPr>
        <w:t>Practiced Office Package: MS Word, MS Excel, MS PowerPoint</w:t>
      </w:r>
    </w:p>
    <w:p w:rsidR="00596812" w:rsidRDefault="00596812" w:rsidP="00596812">
      <w:pPr>
        <w:pStyle w:val="DefaultStyle"/>
        <w:numPr>
          <w:ilvl w:val="0"/>
          <w:numId w:val="1"/>
        </w:numPr>
      </w:pPr>
      <w:r>
        <w:rPr>
          <w:rFonts w:ascii="Calibri" w:hAnsi="Calibri" w:cs="Arial"/>
          <w:sz w:val="22"/>
          <w:szCs w:val="22"/>
        </w:rPr>
        <w:t>Skillfully navigate internet as a research tool</w:t>
      </w:r>
    </w:p>
    <w:p w:rsidR="00596812" w:rsidRDefault="00596812" w:rsidP="00596812">
      <w:pPr>
        <w:pStyle w:val="DefaultStyle"/>
        <w:numPr>
          <w:ilvl w:val="0"/>
          <w:numId w:val="1"/>
        </w:numPr>
      </w:pPr>
      <w:r>
        <w:rPr>
          <w:rFonts w:ascii="Calibri" w:hAnsi="Calibri" w:cs="Arial"/>
          <w:sz w:val="22"/>
          <w:szCs w:val="22"/>
        </w:rPr>
        <w:t xml:space="preserve">Using database: Factiva, OneSource, </w:t>
      </w:r>
      <w:proofErr w:type="spellStart"/>
      <w:r>
        <w:rPr>
          <w:rFonts w:ascii="Calibri" w:hAnsi="Calibri" w:cs="Arial"/>
          <w:sz w:val="22"/>
          <w:szCs w:val="22"/>
        </w:rPr>
        <w:t>Zawya</w:t>
      </w:r>
      <w:proofErr w:type="spellEnd"/>
      <w:r>
        <w:rPr>
          <w:rFonts w:ascii="Calibri" w:hAnsi="Calibri" w:cs="Arial"/>
          <w:sz w:val="22"/>
          <w:szCs w:val="22"/>
        </w:rPr>
        <w:t xml:space="preserve">, Thomson Research </w:t>
      </w:r>
    </w:p>
    <w:p w:rsidR="00596812" w:rsidRDefault="00596812" w:rsidP="00596812">
      <w:pPr>
        <w:pStyle w:val="DefaultStyle"/>
        <w:tabs>
          <w:tab w:val="right" w:pos="8640"/>
        </w:tabs>
      </w:pPr>
    </w:p>
    <w:p w:rsidR="00596812" w:rsidRDefault="00596812" w:rsidP="00596812">
      <w:pPr>
        <w:pStyle w:val="DefaultStyle"/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CCCCCC"/>
      </w:pPr>
      <w:r>
        <w:rPr>
          <w:rFonts w:ascii="Calibri" w:hAnsi="Calibri" w:cs="Arial"/>
          <w:b/>
          <w:bCs/>
          <w:sz w:val="22"/>
          <w:szCs w:val="22"/>
        </w:rPr>
        <w:t>Co-Curricular Activities</w:t>
      </w:r>
    </w:p>
    <w:p w:rsidR="00596812" w:rsidRDefault="00596812" w:rsidP="00596812">
      <w:pPr>
        <w:pStyle w:val="DefaultStyle"/>
      </w:pPr>
    </w:p>
    <w:p w:rsidR="00596812" w:rsidRPr="00322CB5" w:rsidRDefault="00596812" w:rsidP="00596812">
      <w:pPr>
        <w:pStyle w:val="DefaultStyle"/>
        <w:numPr>
          <w:ilvl w:val="0"/>
          <w:numId w:val="1"/>
        </w:numPr>
        <w:rPr>
          <w:rFonts w:asciiTheme="minorHAnsi" w:hAnsiTheme="minorHAnsi"/>
        </w:rPr>
      </w:pPr>
      <w:bookmarkStart w:id="1" w:name="__DdeLink__213_826669325"/>
      <w:r w:rsidRPr="00322CB5">
        <w:rPr>
          <w:rFonts w:asciiTheme="minorHAnsi" w:hAnsiTheme="minorHAnsi"/>
          <w:sz w:val="22"/>
          <w:szCs w:val="22"/>
        </w:rPr>
        <w:t>Part of National H.R Meet, NHRD, Bangalore, Chapter’ 2011</w:t>
      </w:r>
      <w:bookmarkEnd w:id="1"/>
      <w:r w:rsidRPr="00322CB5">
        <w:rPr>
          <w:rFonts w:asciiTheme="minorHAnsi" w:hAnsiTheme="minorHAnsi" w:cs="Arial"/>
          <w:sz w:val="22"/>
          <w:szCs w:val="22"/>
        </w:rPr>
        <w:t xml:space="preserve"> </w:t>
      </w:r>
    </w:p>
    <w:p w:rsidR="00596812" w:rsidRPr="00620486" w:rsidRDefault="00596812" w:rsidP="00596812">
      <w:pPr>
        <w:pStyle w:val="DefaultStyle"/>
        <w:numPr>
          <w:ilvl w:val="0"/>
          <w:numId w:val="1"/>
        </w:numPr>
        <w:spacing w:line="240" w:lineRule="auto"/>
        <w:rPr>
          <w:rFonts w:asciiTheme="minorHAnsi" w:hAnsiTheme="minorHAnsi"/>
        </w:rPr>
      </w:pPr>
      <w:r w:rsidRPr="00322CB5">
        <w:rPr>
          <w:rFonts w:asciiTheme="minorHAnsi" w:hAnsiTheme="minorHAnsi" w:cs="Arial"/>
          <w:sz w:val="22"/>
          <w:szCs w:val="22"/>
        </w:rPr>
        <w:t>A core member of placement team i.e. Placement Coordinator in Corporate Relations Team of BIMM, Pune</w:t>
      </w:r>
    </w:p>
    <w:p w:rsidR="00596812" w:rsidRPr="00322CB5" w:rsidRDefault="00596812" w:rsidP="00596812">
      <w:pPr>
        <w:pStyle w:val="DefaultStyle"/>
        <w:numPr>
          <w:ilvl w:val="0"/>
          <w:numId w:val="1"/>
        </w:numPr>
        <w:snapToGrid w:val="0"/>
        <w:spacing w:line="240" w:lineRule="auto"/>
        <w:rPr>
          <w:rFonts w:asciiTheme="minorHAnsi" w:hAnsiTheme="minorHAnsi"/>
        </w:rPr>
      </w:pPr>
      <w:r w:rsidRPr="00322CB5">
        <w:rPr>
          <w:rFonts w:asciiTheme="minorHAnsi" w:hAnsiTheme="minorHAnsi" w:cs="Arial"/>
          <w:sz w:val="22"/>
          <w:szCs w:val="22"/>
        </w:rPr>
        <w:t>Participat</w:t>
      </w:r>
      <w:r>
        <w:rPr>
          <w:rFonts w:asciiTheme="minorHAnsi" w:hAnsiTheme="minorHAnsi" w:cs="Arial"/>
          <w:sz w:val="22"/>
          <w:szCs w:val="22"/>
        </w:rPr>
        <w:t>ed In Various Cultural Events at</w:t>
      </w:r>
      <w:r w:rsidRPr="00322CB5">
        <w:rPr>
          <w:rFonts w:asciiTheme="minorHAnsi" w:hAnsiTheme="minorHAnsi" w:cs="Arial"/>
          <w:sz w:val="22"/>
          <w:szCs w:val="22"/>
        </w:rPr>
        <w:t xml:space="preserve"> BIMM And at DAV College</w:t>
      </w:r>
    </w:p>
    <w:p w:rsidR="00596812" w:rsidRPr="00322CB5" w:rsidRDefault="00596812" w:rsidP="00596812">
      <w:pPr>
        <w:pStyle w:val="DefaultStyle"/>
        <w:numPr>
          <w:ilvl w:val="0"/>
          <w:numId w:val="1"/>
        </w:numPr>
        <w:tabs>
          <w:tab w:val="left" w:pos="720"/>
        </w:tabs>
        <w:autoSpaceDE w:val="0"/>
        <w:snapToGrid w:val="0"/>
        <w:spacing w:line="240" w:lineRule="auto"/>
        <w:rPr>
          <w:rFonts w:asciiTheme="minorHAnsi" w:hAnsiTheme="minorHAnsi"/>
        </w:rPr>
      </w:pPr>
      <w:r w:rsidRPr="00322CB5">
        <w:rPr>
          <w:rFonts w:asciiTheme="minorHAnsi" w:hAnsiTheme="minorHAnsi" w:cs="Arial"/>
          <w:sz w:val="22"/>
          <w:szCs w:val="22"/>
        </w:rPr>
        <w:t>Received many certificates for painting competition</w:t>
      </w:r>
    </w:p>
    <w:p w:rsidR="00596812" w:rsidRDefault="00596812" w:rsidP="00596812">
      <w:pPr>
        <w:pStyle w:val="DefaultStyle"/>
        <w:tabs>
          <w:tab w:val="right" w:pos="8640"/>
        </w:tabs>
      </w:pPr>
    </w:p>
    <w:p w:rsidR="00596812" w:rsidRDefault="00596812" w:rsidP="00596812">
      <w:pPr>
        <w:pStyle w:val="DefaultStyle"/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CCCCCC"/>
      </w:pPr>
      <w:r>
        <w:rPr>
          <w:rFonts w:ascii="Calibri" w:hAnsi="Calibri" w:cs="Arial"/>
          <w:b/>
          <w:bCs/>
          <w:sz w:val="22"/>
          <w:szCs w:val="22"/>
        </w:rPr>
        <w:t>Personal Dossier:</w:t>
      </w:r>
    </w:p>
    <w:p w:rsidR="00596812" w:rsidRDefault="00596812" w:rsidP="00596812">
      <w:pPr>
        <w:pStyle w:val="DefaultStyle"/>
        <w:jc w:val="both"/>
      </w:pPr>
    </w:p>
    <w:p w:rsidR="00596812" w:rsidRPr="00322CB5" w:rsidRDefault="00596812" w:rsidP="00596812">
      <w:pPr>
        <w:pStyle w:val="DefaultStyl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Date of Birth</w:t>
      </w:r>
      <w:r>
        <w:rPr>
          <w:rFonts w:asciiTheme="minorHAnsi" w:hAnsiTheme="minorHAnsi"/>
          <w:sz w:val="22"/>
          <w:szCs w:val="22"/>
        </w:rPr>
        <w:tab/>
        <w:t xml:space="preserve">       : </w:t>
      </w:r>
      <w:r w:rsidRPr="00322CB5">
        <w:rPr>
          <w:rFonts w:asciiTheme="minorHAnsi" w:hAnsiTheme="minorHAnsi"/>
          <w:sz w:val="22"/>
          <w:szCs w:val="22"/>
        </w:rPr>
        <w:t xml:space="preserve"> 8</w:t>
      </w:r>
      <w:r w:rsidRPr="00322CB5">
        <w:rPr>
          <w:rFonts w:asciiTheme="minorHAnsi" w:hAnsiTheme="minorHAnsi"/>
          <w:sz w:val="22"/>
          <w:szCs w:val="22"/>
          <w:vertAlign w:val="superscript"/>
        </w:rPr>
        <w:t>th</w:t>
      </w:r>
      <w:r w:rsidRPr="00322CB5">
        <w:rPr>
          <w:rFonts w:asciiTheme="minorHAnsi" w:hAnsiTheme="minorHAnsi"/>
          <w:sz w:val="22"/>
          <w:szCs w:val="22"/>
        </w:rPr>
        <w:t xml:space="preserve"> August, 1990</w:t>
      </w:r>
    </w:p>
    <w:p w:rsidR="00596812" w:rsidRPr="00322CB5" w:rsidRDefault="00596812" w:rsidP="00596812">
      <w:pPr>
        <w:pStyle w:val="DefaultStyl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Father’s Name          :  </w:t>
      </w:r>
      <w:r w:rsidRPr="00322CB5">
        <w:rPr>
          <w:rFonts w:asciiTheme="minorHAnsi" w:hAnsiTheme="minorHAnsi"/>
          <w:sz w:val="22"/>
          <w:szCs w:val="22"/>
        </w:rPr>
        <w:t xml:space="preserve">Mr. </w:t>
      </w:r>
      <w:proofErr w:type="spellStart"/>
      <w:r w:rsidRPr="00322CB5">
        <w:rPr>
          <w:rFonts w:asciiTheme="minorHAnsi" w:hAnsiTheme="minorHAnsi"/>
          <w:color w:val="000000"/>
          <w:sz w:val="22"/>
          <w:szCs w:val="22"/>
        </w:rPr>
        <w:t>Satish</w:t>
      </w:r>
      <w:proofErr w:type="spellEnd"/>
      <w:r w:rsidRPr="00322CB5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322CB5">
        <w:rPr>
          <w:rFonts w:asciiTheme="minorHAnsi" w:hAnsiTheme="minorHAnsi"/>
          <w:color w:val="000000"/>
          <w:sz w:val="22"/>
          <w:szCs w:val="22"/>
        </w:rPr>
        <w:t>Dhingra</w:t>
      </w:r>
      <w:proofErr w:type="spellEnd"/>
    </w:p>
    <w:p w:rsidR="00596812" w:rsidRPr="00322CB5" w:rsidRDefault="00596812" w:rsidP="00596812">
      <w:pPr>
        <w:pStyle w:val="DefaultStyl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Languages</w:t>
      </w:r>
      <w:r>
        <w:rPr>
          <w:rFonts w:asciiTheme="minorHAnsi" w:hAnsiTheme="minorHAnsi"/>
          <w:sz w:val="22"/>
          <w:szCs w:val="22"/>
        </w:rPr>
        <w:tab/>
        <w:t xml:space="preserve">       :   </w:t>
      </w:r>
      <w:r w:rsidRPr="00322CB5">
        <w:rPr>
          <w:rFonts w:asciiTheme="minorHAnsi" w:hAnsiTheme="minorHAnsi"/>
          <w:sz w:val="22"/>
          <w:szCs w:val="22"/>
        </w:rPr>
        <w:t>Hindi, English, Punjabi</w:t>
      </w:r>
    </w:p>
    <w:p w:rsidR="00596812" w:rsidRPr="00322CB5" w:rsidRDefault="00596812" w:rsidP="00596812">
      <w:pPr>
        <w:pStyle w:val="DefaultStyle"/>
        <w:rPr>
          <w:rFonts w:asciiTheme="minorHAnsi" w:hAnsiTheme="minorHAnsi"/>
          <w:sz w:val="22"/>
          <w:szCs w:val="22"/>
        </w:rPr>
      </w:pPr>
      <w:r w:rsidRPr="00322CB5">
        <w:rPr>
          <w:rFonts w:asciiTheme="minorHAnsi" w:hAnsiTheme="minorHAnsi"/>
          <w:sz w:val="22"/>
          <w:szCs w:val="22"/>
        </w:rPr>
        <w:t xml:space="preserve">Contact No.         </w:t>
      </w:r>
      <w:r>
        <w:rPr>
          <w:rFonts w:asciiTheme="minorHAnsi" w:hAnsiTheme="minorHAnsi"/>
          <w:sz w:val="22"/>
          <w:szCs w:val="22"/>
        </w:rPr>
        <w:t xml:space="preserve">      </w:t>
      </w:r>
      <w:r w:rsidRPr="00322CB5"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 xml:space="preserve">  </w:t>
      </w:r>
      <w:r>
        <w:rPr>
          <w:rFonts w:asciiTheme="minorHAnsi" w:hAnsiTheme="minorHAnsi"/>
          <w:color w:val="000000"/>
          <w:sz w:val="22"/>
          <w:szCs w:val="22"/>
        </w:rPr>
        <w:t xml:space="preserve">07837888075 / </w:t>
      </w:r>
      <w:r w:rsidRPr="00322CB5">
        <w:rPr>
          <w:rFonts w:asciiTheme="minorHAnsi" w:hAnsiTheme="minorHAnsi"/>
          <w:color w:val="000000"/>
          <w:sz w:val="22"/>
          <w:szCs w:val="22"/>
        </w:rPr>
        <w:t>09780300099</w:t>
      </w:r>
    </w:p>
    <w:p w:rsidR="00596812" w:rsidRPr="00322CB5" w:rsidRDefault="00596812" w:rsidP="00596812">
      <w:pPr>
        <w:pStyle w:val="DefaultStyle"/>
        <w:rPr>
          <w:rFonts w:asciiTheme="minorHAnsi" w:hAnsiTheme="minorHAnsi"/>
          <w:sz w:val="22"/>
          <w:szCs w:val="22"/>
        </w:rPr>
      </w:pPr>
      <w:r w:rsidRPr="00322CB5">
        <w:rPr>
          <w:rFonts w:asciiTheme="minorHAnsi" w:hAnsiTheme="minorHAnsi"/>
          <w:sz w:val="22"/>
          <w:szCs w:val="22"/>
        </w:rPr>
        <w:t>E-Mail</w:t>
      </w:r>
      <w:r w:rsidRPr="00322CB5">
        <w:rPr>
          <w:rFonts w:asciiTheme="minorHAnsi" w:hAnsiTheme="minorHAnsi"/>
          <w:sz w:val="22"/>
          <w:szCs w:val="22"/>
        </w:rPr>
        <w:tab/>
        <w:t xml:space="preserve">                 </w:t>
      </w:r>
      <w:r>
        <w:rPr>
          <w:rFonts w:asciiTheme="minorHAnsi" w:hAnsiTheme="minorHAnsi"/>
          <w:sz w:val="22"/>
          <w:szCs w:val="22"/>
        </w:rPr>
        <w:t xml:space="preserve">    :  </w:t>
      </w:r>
      <w:r w:rsidRPr="00322CB5">
        <w:rPr>
          <w:rFonts w:asciiTheme="minorHAnsi" w:hAnsiTheme="minorHAnsi"/>
          <w:sz w:val="22"/>
          <w:szCs w:val="22"/>
        </w:rPr>
        <w:t xml:space="preserve"> nainadhingra8@gmail.com</w:t>
      </w:r>
    </w:p>
    <w:p w:rsidR="00596812" w:rsidRPr="00322CB5" w:rsidRDefault="00596812" w:rsidP="00596812">
      <w:pPr>
        <w:pStyle w:val="DefaultStyle"/>
        <w:rPr>
          <w:rFonts w:asciiTheme="minorHAnsi" w:hAnsiTheme="minorHAnsi"/>
          <w:sz w:val="22"/>
          <w:szCs w:val="22"/>
        </w:rPr>
      </w:pPr>
      <w:r w:rsidRPr="00322CB5">
        <w:rPr>
          <w:rFonts w:asciiTheme="minorHAnsi" w:hAnsiTheme="minorHAnsi"/>
          <w:sz w:val="22"/>
          <w:szCs w:val="22"/>
        </w:rPr>
        <w:t xml:space="preserve">Address               </w:t>
      </w:r>
      <w:r>
        <w:rPr>
          <w:rFonts w:asciiTheme="minorHAnsi" w:hAnsiTheme="minorHAnsi"/>
          <w:sz w:val="22"/>
          <w:szCs w:val="22"/>
        </w:rPr>
        <w:t xml:space="preserve">      :   Flat no 603, Floor 6, Cypress CHS Building, </w:t>
      </w:r>
      <w:proofErr w:type="spellStart"/>
      <w:r>
        <w:rPr>
          <w:rFonts w:asciiTheme="minorHAnsi" w:hAnsiTheme="minorHAnsi"/>
          <w:sz w:val="22"/>
          <w:szCs w:val="22"/>
        </w:rPr>
        <w:t>Powai</w:t>
      </w:r>
      <w:proofErr w:type="spellEnd"/>
      <w:r>
        <w:rPr>
          <w:rFonts w:asciiTheme="minorHAnsi" w:hAnsiTheme="minorHAnsi"/>
          <w:sz w:val="22"/>
          <w:szCs w:val="22"/>
        </w:rPr>
        <w:t>, Mumbai</w:t>
      </w:r>
    </w:p>
    <w:p w:rsidR="00596812" w:rsidRDefault="00596812" w:rsidP="00596812">
      <w:pPr>
        <w:pStyle w:val="DefaultStyle"/>
        <w:ind w:left="5040" w:right="-1530"/>
      </w:pPr>
      <w:r>
        <w:rPr>
          <w:b/>
          <w:bCs/>
          <w:color w:val="000000"/>
        </w:rPr>
        <w:t xml:space="preserve">      </w:t>
      </w:r>
    </w:p>
    <w:p w:rsidR="00596812" w:rsidRDefault="00596812" w:rsidP="00596812">
      <w:pPr>
        <w:pStyle w:val="DefaultStyle"/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CCCCCC"/>
      </w:pPr>
      <w:r>
        <w:rPr>
          <w:rFonts w:ascii="Calibri" w:hAnsi="Calibri" w:cs="Arial"/>
          <w:b/>
          <w:bCs/>
          <w:sz w:val="22"/>
          <w:szCs w:val="22"/>
        </w:rPr>
        <w:lastRenderedPageBreak/>
        <w:t>Hobbies &amp; Interests:</w:t>
      </w:r>
    </w:p>
    <w:p w:rsidR="00596812" w:rsidRPr="008B605A" w:rsidRDefault="00596812" w:rsidP="00596812">
      <w:pPr>
        <w:pStyle w:val="DefaultStyle"/>
        <w:rPr>
          <w:rFonts w:asciiTheme="minorHAnsi" w:hAnsiTheme="minorHAnsi"/>
        </w:rPr>
      </w:pPr>
    </w:p>
    <w:p w:rsidR="00596812" w:rsidRPr="004A0502" w:rsidDel="002701C5" w:rsidRDefault="00596812" w:rsidP="00596812">
      <w:pPr>
        <w:pStyle w:val="DefaultStyle"/>
        <w:numPr>
          <w:ilvl w:val="0"/>
          <w:numId w:val="1"/>
        </w:numPr>
        <w:jc w:val="both"/>
        <w:rPr>
          <w:del w:id="2" w:author="GULFOIL" w:date="2014-10-21T00:41:00Z"/>
          <w:rFonts w:asciiTheme="minorHAnsi" w:hAnsiTheme="minorHAnsi" w:cs="Arial"/>
          <w:sz w:val="22"/>
          <w:szCs w:val="22"/>
        </w:rPr>
      </w:pPr>
      <w:r w:rsidRPr="008B605A">
        <w:rPr>
          <w:rFonts w:asciiTheme="minorHAnsi" w:hAnsiTheme="minorHAnsi" w:cs="Arial"/>
          <w:sz w:val="22"/>
          <w:szCs w:val="22"/>
        </w:rPr>
        <w:t>Exploring new places,</w:t>
      </w:r>
      <w:ins w:id="3" w:author="GULFOIL" w:date="2014-10-21T00:41:00Z">
        <w:r>
          <w:rPr>
            <w:rFonts w:asciiTheme="minorHAnsi" w:hAnsiTheme="minorHAnsi" w:cs="Arial"/>
            <w:sz w:val="22"/>
            <w:szCs w:val="22"/>
          </w:rPr>
          <w:t xml:space="preserve"> </w:t>
        </w:r>
      </w:ins>
    </w:p>
    <w:p w:rsidR="00596812" w:rsidRPr="002701C5" w:rsidRDefault="00596812" w:rsidP="00596812">
      <w:pPr>
        <w:pStyle w:val="DefaultStyle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2701C5">
        <w:rPr>
          <w:rFonts w:asciiTheme="minorHAnsi" w:hAnsiTheme="minorHAnsi" w:cs="Arial"/>
          <w:sz w:val="22"/>
          <w:szCs w:val="22"/>
        </w:rPr>
        <w:t>Interacting with new p</w:t>
      </w:r>
      <w:r w:rsidRPr="002701C5">
        <w:rPr>
          <w:rFonts w:asciiTheme="minorHAnsi" w:hAnsiTheme="minorHAnsi"/>
          <w:sz w:val="22"/>
          <w:szCs w:val="22"/>
        </w:rPr>
        <w:t>eople,</w:t>
      </w:r>
    </w:p>
    <w:p w:rsidR="00596812" w:rsidRDefault="00596812" w:rsidP="00596812">
      <w:pPr>
        <w:pStyle w:val="DefaultStyle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2701C5">
        <w:rPr>
          <w:rFonts w:asciiTheme="minorHAnsi" w:hAnsiTheme="minorHAnsi"/>
          <w:sz w:val="22"/>
          <w:szCs w:val="22"/>
        </w:rPr>
        <w:t>Knowing different cult</w:t>
      </w:r>
      <w:r w:rsidRPr="008B605A">
        <w:rPr>
          <w:rFonts w:asciiTheme="minorHAnsi" w:hAnsiTheme="minorHAnsi"/>
          <w:sz w:val="22"/>
          <w:szCs w:val="22"/>
        </w:rPr>
        <w:t>ures</w:t>
      </w:r>
      <w:r>
        <w:rPr>
          <w:rFonts w:asciiTheme="minorHAnsi" w:hAnsiTheme="minorHAnsi"/>
          <w:sz w:val="22"/>
          <w:szCs w:val="22"/>
        </w:rPr>
        <w:t>,</w:t>
      </w:r>
    </w:p>
    <w:p w:rsidR="00596812" w:rsidRDefault="00596812" w:rsidP="00596812">
      <w:pPr>
        <w:pStyle w:val="DefaultStyle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Cooking</w:t>
      </w:r>
    </w:p>
    <w:p w:rsidR="00596812" w:rsidRDefault="00596812" w:rsidP="00596812">
      <w:pPr>
        <w:pStyle w:val="DefaultStyle"/>
        <w:ind w:left="720"/>
        <w:jc w:val="both"/>
      </w:pPr>
    </w:p>
    <w:p w:rsidR="00596812" w:rsidRDefault="00596812" w:rsidP="00596812">
      <w:pPr>
        <w:pStyle w:val="DefaultStyle"/>
      </w:pPr>
    </w:p>
    <w:p w:rsidR="00596812" w:rsidRDefault="00596812" w:rsidP="00596812">
      <w:pPr>
        <w:pStyle w:val="DefaultStyle"/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(</w:t>
      </w:r>
      <w:proofErr w:type="spellStart"/>
      <w:r>
        <w:rPr>
          <w:rFonts w:ascii="Calibri" w:hAnsi="Calibri"/>
          <w:sz w:val="22"/>
          <w:szCs w:val="22"/>
        </w:rPr>
        <w:t>Naina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Dhingra</w:t>
      </w:r>
      <w:proofErr w:type="spellEnd"/>
      <w:r>
        <w:rPr>
          <w:rFonts w:ascii="Calibri" w:hAnsi="Calibri"/>
          <w:sz w:val="22"/>
          <w:szCs w:val="22"/>
        </w:rPr>
        <w:t>)</w:t>
      </w:r>
    </w:p>
    <w:p w:rsidR="00596812" w:rsidRDefault="00596812" w:rsidP="00596812">
      <w:pPr>
        <w:pStyle w:val="DefaultStyle"/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Date: 21-10-2014</w:t>
      </w:r>
    </w:p>
    <w:p w:rsidR="00596812" w:rsidRDefault="00596812" w:rsidP="00596812">
      <w:pPr>
        <w:pStyle w:val="DefaultStyle"/>
        <w:tabs>
          <w:tab w:val="left" w:pos="7308"/>
        </w:tabs>
      </w:pPr>
    </w:p>
    <w:p w:rsidR="00307552" w:rsidRDefault="00307552">
      <w:bookmarkStart w:id="4" w:name="_GoBack"/>
      <w:bookmarkEnd w:id="4"/>
    </w:p>
    <w:sectPr w:rsidR="00307552" w:rsidSect="003514C8">
      <w:pgSz w:w="12240" w:h="15840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75D8F"/>
    <w:multiLevelType w:val="multilevel"/>
    <w:tmpl w:val="06D4325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68ED1C44"/>
    <w:multiLevelType w:val="multilevel"/>
    <w:tmpl w:val="A05A1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27963C7"/>
    <w:multiLevelType w:val="multilevel"/>
    <w:tmpl w:val="31F61EA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149"/>
    <w:rsid w:val="00307552"/>
    <w:rsid w:val="00596812"/>
    <w:rsid w:val="00CA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812"/>
    <w:rPr>
      <w:rFonts w:eastAsiaTheme="minorEastAsi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596812"/>
    <w:pPr>
      <w:widowControl w:val="0"/>
      <w:suppressAutoHyphens/>
      <w:spacing w:after="0" w:line="10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59681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96812"/>
    <w:pPr>
      <w:spacing w:after="0" w:line="240" w:lineRule="auto"/>
    </w:pPr>
    <w:rPr>
      <w:rFonts w:eastAsiaTheme="minorEastAsia" w:cs="Mangal"/>
      <w:szCs w:val="20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812"/>
    <w:rPr>
      <w:rFonts w:eastAsiaTheme="minorEastAsi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596812"/>
    <w:pPr>
      <w:widowControl w:val="0"/>
      <w:suppressAutoHyphens/>
      <w:spacing w:after="0" w:line="10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59681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96812"/>
    <w:pPr>
      <w:spacing w:after="0" w:line="240" w:lineRule="auto"/>
    </w:pPr>
    <w:rPr>
      <w:rFonts w:eastAsiaTheme="minorEastAsia" w:cs="Mangal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inadhingra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847</Words>
  <Characters>4832</Characters>
  <Application>Microsoft Office Word</Application>
  <DocSecurity>0</DocSecurity>
  <Lines>40</Lines>
  <Paragraphs>11</Paragraphs>
  <ScaleCrop>false</ScaleCrop>
  <Company>HDFC</Company>
  <LinksUpToDate>false</LinksUpToDate>
  <CharactersWithSpaces>5668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Kumar1</dc:creator>
  <cp:keywords/>
  <dc:description/>
  <cp:lastModifiedBy>Nitesh Kumar1</cp:lastModifiedBy>
  <cp:revision>2</cp:revision>
  <dcterms:created xsi:type="dcterms:W3CDTF">2014-12-03T05:51:00Z</dcterms:created>
  <dcterms:modified xsi:type="dcterms:W3CDTF">2014-12-03T05:52:00Z</dcterms:modified>
</cp:coreProperties>
</file>